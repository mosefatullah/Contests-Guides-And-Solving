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8854" w14:textId="58B18A65" w:rsidR="00A56E3F" w:rsidRDefault="00F0339D" w:rsidP="00A56E3F">
      <w:pPr>
        <w:pStyle w:val="Title"/>
      </w:pPr>
      <w:r>
        <w:softHyphen/>
      </w:r>
    </w:p>
    <w:p w14:paraId="0F59832A" w14:textId="77777777" w:rsidR="00A56E3F" w:rsidRDefault="00A56E3F" w:rsidP="00A56E3F">
      <w:pPr>
        <w:pStyle w:val="Title"/>
      </w:pPr>
    </w:p>
    <w:p w14:paraId="2617D890" w14:textId="77777777" w:rsidR="00A56E3F" w:rsidRDefault="00A56E3F" w:rsidP="00A56E3F">
      <w:pPr>
        <w:pStyle w:val="Title"/>
      </w:pPr>
    </w:p>
    <w:p w14:paraId="38D7F45D" w14:textId="77777777" w:rsidR="00A56E3F" w:rsidRDefault="00A56E3F" w:rsidP="00A56E3F">
      <w:pPr>
        <w:pStyle w:val="Title"/>
      </w:pPr>
    </w:p>
    <w:p w14:paraId="0BEF5336" w14:textId="77777777" w:rsidR="00A56E3F" w:rsidRDefault="00A56E3F" w:rsidP="00A56E3F">
      <w:pPr>
        <w:pStyle w:val="Title"/>
      </w:pPr>
    </w:p>
    <w:p w14:paraId="061CFB4E" w14:textId="77777777" w:rsidR="00A56E3F" w:rsidRDefault="00A56E3F" w:rsidP="00A56E3F">
      <w:pPr>
        <w:pStyle w:val="Title"/>
      </w:pPr>
    </w:p>
    <w:p w14:paraId="09A47D69" w14:textId="77777777" w:rsidR="00A56E3F" w:rsidRDefault="00A56E3F" w:rsidP="00A56E3F">
      <w:pPr>
        <w:pStyle w:val="Title"/>
      </w:pPr>
    </w:p>
    <w:p w14:paraId="715F6912" w14:textId="77777777" w:rsidR="00A56E3F" w:rsidRDefault="00A56E3F" w:rsidP="00A56E3F">
      <w:pPr>
        <w:pStyle w:val="Title"/>
      </w:pPr>
    </w:p>
    <w:p w14:paraId="0DBD7C89" w14:textId="77777777" w:rsidR="00A56E3F" w:rsidRDefault="00A56E3F" w:rsidP="00A56E3F">
      <w:pPr>
        <w:pStyle w:val="Title"/>
      </w:pPr>
    </w:p>
    <w:p w14:paraId="74A0AA4E" w14:textId="77777777" w:rsidR="00E3259A" w:rsidRDefault="00E3259A" w:rsidP="00E3259A">
      <w:pPr>
        <w:pStyle w:val="LargeHeading"/>
        <w:rPr>
          <w:color w:val="FFFFFF" w:themeColor="background1"/>
        </w:rPr>
      </w:pPr>
    </w:p>
    <w:p w14:paraId="7AECC717" w14:textId="77777777" w:rsidR="00C9207D" w:rsidRDefault="00C9207D" w:rsidP="00E3259A">
      <w:pPr>
        <w:pStyle w:val="Title"/>
        <w:rPr>
          <w:color w:val="1A1A1A" w:themeColor="text1"/>
          <w:sz w:val="40"/>
          <w:szCs w:val="46"/>
        </w:rPr>
      </w:pPr>
    </w:p>
    <w:p w14:paraId="2D0EA65F" w14:textId="77777777" w:rsidR="00C9207D" w:rsidRDefault="00C9207D" w:rsidP="00E3259A">
      <w:pPr>
        <w:pStyle w:val="Title"/>
        <w:rPr>
          <w:color w:val="1A1A1A" w:themeColor="text1"/>
          <w:sz w:val="40"/>
          <w:szCs w:val="46"/>
        </w:rPr>
      </w:pPr>
    </w:p>
    <w:p w14:paraId="7FDFB4EE" w14:textId="77777777" w:rsidR="00C9207D" w:rsidRDefault="00C9207D" w:rsidP="00E3259A">
      <w:pPr>
        <w:pStyle w:val="Title"/>
        <w:rPr>
          <w:color w:val="1A1A1A" w:themeColor="text1"/>
          <w:sz w:val="52"/>
          <w:szCs w:val="52"/>
        </w:rPr>
      </w:pPr>
    </w:p>
    <w:p w14:paraId="21E77F37" w14:textId="1E7E3E27" w:rsidR="00E3259A" w:rsidRPr="00C9207D" w:rsidRDefault="02154904" w:rsidP="00E3259A">
      <w:pPr>
        <w:pStyle w:val="Title"/>
        <w:rPr>
          <w:color w:val="1A1A1A" w:themeColor="text1"/>
          <w:sz w:val="52"/>
          <w:szCs w:val="52"/>
        </w:rPr>
      </w:pPr>
      <w:r w:rsidRPr="02154904">
        <w:rPr>
          <w:color w:val="1A1A1A" w:themeColor="text1"/>
          <w:sz w:val="52"/>
          <w:szCs w:val="52"/>
        </w:rPr>
        <w:t xml:space="preserve">Imagine Cup Junior </w:t>
      </w:r>
    </w:p>
    <w:p w14:paraId="6D6E0ED9" w14:textId="216F93A8" w:rsidR="02154904" w:rsidRPr="00FC3046" w:rsidRDefault="02154904" w:rsidP="00551DAF">
      <w:pPr>
        <w:rPr>
          <w:b/>
          <w:bCs/>
          <w:color w:val="7030A0"/>
          <w:sz w:val="32"/>
          <w:szCs w:val="32"/>
          <w:rPrChange w:id="0" w:author="Author">
            <w:rPr/>
          </w:rPrChange>
        </w:rPr>
      </w:pPr>
      <w:r w:rsidRPr="00FC3046">
        <w:rPr>
          <w:b/>
          <w:bCs/>
          <w:color w:val="7030A0"/>
          <w:sz w:val="32"/>
          <w:szCs w:val="32"/>
          <w:rPrChange w:id="1" w:author="Author">
            <w:rPr>
              <w:vertAlign w:val="superscript"/>
            </w:rPr>
          </w:rPrChange>
        </w:rPr>
        <w:t xml:space="preserve">Lesson </w:t>
      </w:r>
      <w:r w:rsidR="006211F9" w:rsidRPr="00FC3046">
        <w:rPr>
          <w:b/>
          <w:bCs/>
          <w:color w:val="7030A0"/>
          <w:sz w:val="32"/>
          <w:szCs w:val="32"/>
          <w:rPrChange w:id="2" w:author="Author">
            <w:rPr>
              <w:vertAlign w:val="superscript"/>
            </w:rPr>
          </w:rPrChange>
        </w:rPr>
        <w:t>Five</w:t>
      </w:r>
      <w:r w:rsidRPr="00FC3046">
        <w:rPr>
          <w:b/>
          <w:bCs/>
          <w:color w:val="7030A0"/>
          <w:sz w:val="32"/>
          <w:szCs w:val="32"/>
          <w:rPrChange w:id="3" w:author="Author">
            <w:rPr>
              <w:vertAlign w:val="superscript"/>
            </w:rPr>
          </w:rPrChange>
        </w:rPr>
        <w:t xml:space="preserve"> – </w:t>
      </w:r>
      <w:r w:rsidR="00B07CBA" w:rsidRPr="00FC3046">
        <w:rPr>
          <w:b/>
          <w:bCs/>
          <w:color w:val="7030A0"/>
          <w:sz w:val="32"/>
          <w:szCs w:val="32"/>
          <w:rPrChange w:id="4" w:author="Author">
            <w:rPr>
              <w:vertAlign w:val="superscript"/>
            </w:rPr>
          </w:rPrChange>
        </w:rPr>
        <w:t>How to make sure your AI is good</w:t>
      </w:r>
      <w:r w:rsidR="006211F9" w:rsidRPr="00FC3046">
        <w:rPr>
          <w:b/>
          <w:bCs/>
          <w:color w:val="7030A0"/>
          <w:sz w:val="32"/>
          <w:szCs w:val="32"/>
          <w:rPrChange w:id="5" w:author="Author">
            <w:rPr>
              <w:vertAlign w:val="superscript"/>
            </w:rPr>
          </w:rPrChange>
        </w:rPr>
        <w:t xml:space="preserve"> and cyber secure</w:t>
      </w:r>
      <w:r w:rsidR="00B07CBA" w:rsidRPr="00FC3046">
        <w:rPr>
          <w:b/>
          <w:bCs/>
          <w:color w:val="7030A0"/>
          <w:sz w:val="32"/>
          <w:szCs w:val="32"/>
          <w:rPrChange w:id="6" w:author="Author">
            <w:rPr>
              <w:vertAlign w:val="superscript"/>
            </w:rPr>
          </w:rPrChange>
        </w:rPr>
        <w:t xml:space="preserve">. </w:t>
      </w:r>
    </w:p>
    <w:p w14:paraId="0766BD5A" w14:textId="77777777" w:rsidR="00C9207D" w:rsidRDefault="00A56E3F" w:rsidP="00C9207D">
      <w:pPr>
        <w:spacing w:before="240" w:after="0" w:line="240" w:lineRule="auto"/>
        <w:rPr>
          <w:rFonts w:ascii="Segoe UI Semibold" w:eastAsia="Segoe UI Semibold" w:hAnsi="Segoe UI Semibold" w:cs="Segoe UI Semibold"/>
          <w:b/>
          <w:bCs/>
          <w:color w:val="5C2D91"/>
          <w:sz w:val="40"/>
          <w:szCs w:val="40"/>
        </w:rPr>
      </w:pPr>
      <w:r>
        <w:rPr>
          <w:color w:val="8661C5" w:themeColor="accent3"/>
        </w:rPr>
        <w:br w:type="page"/>
      </w:r>
      <w:r w:rsidR="00C9207D" w:rsidRPr="6D413709">
        <w:rPr>
          <w:rFonts w:ascii="Segoe UI Semibold" w:eastAsia="Segoe UI Semibold" w:hAnsi="Segoe UI Semibold" w:cs="Segoe UI Semibold"/>
          <w:b/>
          <w:bCs/>
          <w:color w:val="5C2D91"/>
          <w:sz w:val="40"/>
          <w:szCs w:val="40"/>
        </w:rPr>
        <w:lastRenderedPageBreak/>
        <w:t>Introduction</w:t>
      </w:r>
    </w:p>
    <w:p w14:paraId="0B7AE324" w14:textId="77777777" w:rsidR="00C9207D" w:rsidRDefault="00C9207D" w:rsidP="00C9207D">
      <w:pPr>
        <w:rPr>
          <w:rFonts w:ascii="Avenir Next" w:eastAsia="Avenir Next" w:hAnsi="Avenir Next" w:cs="Avenir Next"/>
          <w:b/>
          <w:bCs/>
          <w:color w:val="1A1A1A" w:themeColor="text1"/>
        </w:rPr>
      </w:pPr>
    </w:p>
    <w:p w14:paraId="002E5E5B" w14:textId="45C506AD" w:rsidR="04B52472" w:rsidRDefault="02154904" w:rsidP="04B52472">
      <w:pPr>
        <w:spacing w:before="0" w:after="0" w:line="240" w:lineRule="auto"/>
        <w:rPr>
          <w:rFonts w:eastAsia="Times New Roman" w:cs="Segoe UI"/>
          <w:sz w:val="18"/>
          <w:szCs w:val="18"/>
          <w:lang w:val="en-AU" w:eastAsia="en-GB"/>
        </w:rPr>
      </w:pPr>
      <w:r w:rsidRPr="5FE01273">
        <w:rPr>
          <w:rFonts w:eastAsia="Times New Roman" w:cs="Segoe UI"/>
          <w:color w:val="000000"/>
          <w:lang w:eastAsia="en-GB"/>
        </w:rPr>
        <w:t xml:space="preserve">Welcome to Lesson </w:t>
      </w:r>
      <w:r w:rsidR="001A61AD">
        <w:rPr>
          <w:rFonts w:eastAsia="Times New Roman" w:cs="Segoe UI"/>
          <w:color w:val="000000"/>
          <w:lang w:eastAsia="en-GB"/>
        </w:rPr>
        <w:t>Five</w:t>
      </w:r>
      <w:r w:rsidRPr="5FE01273">
        <w:rPr>
          <w:rFonts w:eastAsia="Times New Roman" w:cs="Segoe UI"/>
          <w:color w:val="000000"/>
          <w:lang w:eastAsia="en-GB"/>
        </w:rPr>
        <w:t xml:space="preserve"> of Imagine Cup Junior! The goals of this lesson are for your students to:</w:t>
      </w:r>
      <w:r w:rsidRPr="5FE01273">
        <w:rPr>
          <w:rFonts w:eastAsia="Times New Roman" w:cs="Segoe UI"/>
          <w:color w:val="000000"/>
          <w:lang w:val="en-AU" w:eastAsia="en-GB"/>
        </w:rPr>
        <w:t> </w:t>
      </w:r>
    </w:p>
    <w:p w14:paraId="37DCB772" w14:textId="34DA62F2" w:rsidR="02154904" w:rsidRDefault="02154904" w:rsidP="5C792801">
      <w:pPr>
        <w:pStyle w:val="ListParagraph"/>
        <w:numPr>
          <w:ilvl w:val="1"/>
          <w:numId w:val="2"/>
        </w:numPr>
        <w:rPr>
          <w:rFonts w:ascii="Segoe UI" w:eastAsia="Segoe UI" w:hAnsi="Segoe UI" w:cs="Segoe UI"/>
          <w:color w:val="000000"/>
          <w:sz w:val="24"/>
          <w:szCs w:val="24"/>
          <w:lang w:eastAsia="en-GB"/>
        </w:rPr>
      </w:pPr>
      <w:r w:rsidRPr="4F8B394D">
        <w:rPr>
          <w:rFonts w:ascii="Segoe UI" w:eastAsia="Segoe UI" w:hAnsi="Segoe UI" w:cs="Segoe UI"/>
          <w:color w:val="000000"/>
          <w:sz w:val="24"/>
          <w:szCs w:val="24"/>
          <w:lang w:eastAsia="en-GB"/>
        </w:rPr>
        <w:t xml:space="preserve">Start to think about the positive and negative </w:t>
      </w:r>
      <w:r w:rsidR="33A6A84A" w:rsidRPr="4F8B394D">
        <w:rPr>
          <w:rFonts w:ascii="Segoe UI" w:eastAsia="Segoe UI" w:hAnsi="Segoe UI" w:cs="Segoe UI"/>
          <w:color w:val="000000"/>
          <w:sz w:val="24"/>
          <w:szCs w:val="24"/>
          <w:lang w:eastAsia="en-GB"/>
        </w:rPr>
        <w:t>impacts</w:t>
      </w:r>
      <w:r w:rsidRPr="4F8B394D">
        <w:rPr>
          <w:rFonts w:ascii="Segoe UI" w:eastAsia="Segoe UI" w:hAnsi="Segoe UI" w:cs="Segoe UI"/>
          <w:color w:val="000000"/>
          <w:sz w:val="24"/>
          <w:szCs w:val="24"/>
          <w:lang w:eastAsia="en-GB"/>
        </w:rPr>
        <w:t xml:space="preserve"> of their ideas</w:t>
      </w:r>
      <w:r w:rsidR="000173D1" w:rsidRPr="4F8B394D">
        <w:rPr>
          <w:rFonts w:ascii="Segoe UI" w:eastAsia="Segoe UI" w:hAnsi="Segoe UI" w:cs="Segoe UI"/>
          <w:color w:val="000000"/>
          <w:sz w:val="24"/>
          <w:szCs w:val="24"/>
          <w:lang w:eastAsia="en-GB"/>
        </w:rPr>
        <w:t>.</w:t>
      </w:r>
    </w:p>
    <w:p w14:paraId="41C0E4D3" w14:textId="39129AAF" w:rsidR="02154904" w:rsidRDefault="02154904" w:rsidP="02154904">
      <w:pPr>
        <w:pStyle w:val="ListParagraph"/>
        <w:numPr>
          <w:ilvl w:val="1"/>
          <w:numId w:val="2"/>
        </w:numPr>
        <w:rPr>
          <w:color w:val="000000"/>
          <w:sz w:val="24"/>
          <w:szCs w:val="24"/>
          <w:lang w:eastAsia="en-GB"/>
        </w:rPr>
      </w:pPr>
      <w:r w:rsidRPr="4941344A">
        <w:rPr>
          <w:rFonts w:ascii="Segoe UI" w:eastAsia="Segoe UI" w:hAnsi="Segoe UI" w:cs="Segoe UI"/>
          <w:color w:val="000000"/>
          <w:sz w:val="24"/>
          <w:szCs w:val="24"/>
          <w:lang w:eastAsia="en-GB"/>
        </w:rPr>
        <w:t>Learn about the Microsoft AI for Good Ethical Principles</w:t>
      </w:r>
      <w:r w:rsidR="000173D1">
        <w:rPr>
          <w:rFonts w:ascii="Segoe UI" w:eastAsia="Segoe UI" w:hAnsi="Segoe UI" w:cs="Segoe UI"/>
          <w:color w:val="000000"/>
          <w:sz w:val="24"/>
          <w:szCs w:val="24"/>
          <w:lang w:eastAsia="en-GB"/>
        </w:rPr>
        <w:t>.</w:t>
      </w:r>
    </w:p>
    <w:p w14:paraId="70C69559" w14:textId="77777777" w:rsidR="001A61AD" w:rsidRPr="001A61AD" w:rsidRDefault="02154904" w:rsidP="5FE01273">
      <w:pPr>
        <w:pStyle w:val="ListParagraph"/>
        <w:numPr>
          <w:ilvl w:val="1"/>
          <w:numId w:val="2"/>
        </w:numPr>
        <w:rPr>
          <w:color w:val="000000"/>
          <w:sz w:val="24"/>
          <w:szCs w:val="24"/>
          <w:lang w:eastAsia="en-GB"/>
        </w:rPr>
      </w:pPr>
      <w:r w:rsidRPr="5FE01273">
        <w:rPr>
          <w:rFonts w:ascii="Segoe UI" w:eastAsia="Segoe UI" w:hAnsi="Segoe UI" w:cs="Segoe UI"/>
          <w:color w:val="000000"/>
          <w:sz w:val="24"/>
          <w:szCs w:val="24"/>
          <w:lang w:eastAsia="en-GB"/>
        </w:rPr>
        <w:t>Appy an ethical lens to their AI concepts</w:t>
      </w:r>
      <w:r w:rsidR="41849635" w:rsidRPr="5FE01273">
        <w:rPr>
          <w:rFonts w:ascii="Segoe UI" w:eastAsia="Segoe UI" w:hAnsi="Segoe UI" w:cs="Segoe UI"/>
          <w:color w:val="000000"/>
          <w:sz w:val="24"/>
          <w:szCs w:val="24"/>
          <w:lang w:eastAsia="en-GB"/>
        </w:rPr>
        <w:t xml:space="preserve">, ensuring their AI concept is AI for Good. </w:t>
      </w:r>
    </w:p>
    <w:p w14:paraId="304B9E68" w14:textId="152FB785" w:rsidR="02154904" w:rsidRPr="001A61AD" w:rsidRDefault="001A61AD" w:rsidP="00E249DF">
      <w:pPr>
        <w:pStyle w:val="ListParagraph"/>
        <w:numPr>
          <w:ilvl w:val="1"/>
          <w:numId w:val="2"/>
        </w:numPr>
        <w:rPr>
          <w:rFonts w:eastAsia="Times New Roman" w:cs="Segoe UI"/>
          <w:color w:val="000000"/>
          <w:lang w:eastAsia="en-GB"/>
        </w:rPr>
      </w:pPr>
      <w:r w:rsidRPr="001A61AD">
        <w:rPr>
          <w:rFonts w:ascii="Segoe UI" w:eastAsia="Segoe UI" w:hAnsi="Segoe UI" w:cs="Segoe UI"/>
          <w:color w:val="000000"/>
          <w:sz w:val="24"/>
          <w:szCs w:val="24"/>
          <w:lang w:eastAsia="en-GB"/>
        </w:rPr>
        <w:t>Learn about cybersecurity and incorporate safeguards to their AI concept</w:t>
      </w:r>
      <w:r>
        <w:rPr>
          <w:rFonts w:ascii="Segoe UI" w:eastAsia="Segoe UI" w:hAnsi="Segoe UI" w:cs="Segoe UI"/>
          <w:color w:val="000000"/>
          <w:sz w:val="24"/>
          <w:szCs w:val="24"/>
          <w:lang w:eastAsia="en-GB"/>
        </w:rPr>
        <w:t>.</w:t>
      </w:r>
    </w:p>
    <w:p w14:paraId="37E3812E" w14:textId="77777777" w:rsidR="001A61AD" w:rsidRPr="001A61AD" w:rsidRDefault="001A61AD" w:rsidP="001A61AD">
      <w:pPr>
        <w:pStyle w:val="ListParagraph"/>
        <w:ind w:left="1440" w:firstLine="0"/>
        <w:rPr>
          <w:rFonts w:eastAsia="Times New Roman" w:cs="Segoe UI"/>
          <w:color w:val="000000"/>
          <w:lang w:eastAsia="en-GB"/>
        </w:rPr>
      </w:pPr>
    </w:p>
    <w:p w14:paraId="3F491069" w14:textId="2533F792" w:rsidR="04B52472" w:rsidRDefault="44FD4687" w:rsidP="04B52472">
      <w:pPr>
        <w:spacing w:before="0" w:after="0" w:line="240" w:lineRule="auto"/>
        <w:rPr>
          <w:rFonts w:eastAsia="Times New Roman" w:cs="Segoe UI"/>
          <w:sz w:val="18"/>
          <w:szCs w:val="18"/>
          <w:lang w:val="en-AU" w:eastAsia="en-GB"/>
        </w:rPr>
      </w:pPr>
      <w:r w:rsidRPr="709486EC">
        <w:rPr>
          <w:rFonts w:eastAsia="Times New Roman" w:cs="Segoe UI"/>
          <w:color w:val="000000"/>
          <w:lang w:eastAsia="en-GB"/>
        </w:rPr>
        <w:t xml:space="preserve">In this Educator overview of Lesson </w:t>
      </w:r>
      <w:r w:rsidR="001A61AD">
        <w:rPr>
          <w:rFonts w:eastAsia="Times New Roman" w:cs="Segoe UI"/>
          <w:color w:val="000000"/>
          <w:lang w:eastAsia="en-GB"/>
        </w:rPr>
        <w:t>Five</w:t>
      </w:r>
      <w:r w:rsidRPr="709486EC">
        <w:rPr>
          <w:rFonts w:eastAsia="Times New Roman" w:cs="Segoe UI"/>
          <w:color w:val="000000"/>
          <w:lang w:eastAsia="en-GB"/>
        </w:rPr>
        <w:t>, we will again talk through how this lesson works, the PowerPoint slides that you can use, and some extra activities your students can go deeper into if they like. </w:t>
      </w:r>
      <w:r w:rsidRPr="709486EC">
        <w:rPr>
          <w:rFonts w:eastAsia="Times New Roman" w:cs="Segoe UI"/>
          <w:color w:val="000000"/>
          <w:lang w:val="en-AU" w:eastAsia="en-GB"/>
        </w:rPr>
        <w:t> </w:t>
      </w:r>
    </w:p>
    <w:p w14:paraId="640F604C" w14:textId="17A7A686" w:rsidR="04B52472" w:rsidRDefault="04B52472" w:rsidP="2D8B463F">
      <w:pPr>
        <w:spacing w:before="0" w:after="0" w:line="240" w:lineRule="auto"/>
        <w:rPr>
          <w:rFonts w:eastAsia="Calibri"/>
          <w:color w:val="000000"/>
          <w:lang w:val="en-AU" w:eastAsia="en-GB"/>
        </w:rPr>
      </w:pPr>
    </w:p>
    <w:p w14:paraId="724AAD65" w14:textId="261776E9" w:rsidR="04B52472" w:rsidRDefault="32F84A29" w:rsidP="2D8B463F">
      <w:pPr>
        <w:rPr>
          <w:rFonts w:eastAsia="Segoe UI" w:cs="Segoe UI"/>
          <w:color w:val="1A1A1A" w:themeColor="text1"/>
          <w:lang w:val="en-AU"/>
        </w:rPr>
      </w:pPr>
      <w:r w:rsidRPr="2D8B463F">
        <w:rPr>
          <w:rFonts w:eastAsia="Segoe UI" w:cs="Segoe UI"/>
          <w:color w:val="1A1A1A" w:themeColor="text1"/>
        </w:rPr>
        <w:t xml:space="preserve">We have a few different types of activities in each lesson. These include: </w:t>
      </w:r>
    </w:p>
    <w:p w14:paraId="51386EEC" w14:textId="091E59BA" w:rsidR="04B52472" w:rsidRDefault="04B52472" w:rsidP="2D8B463F">
      <w:pPr>
        <w:rPr>
          <w:rFonts w:eastAsia="Calibri"/>
          <w:color w:val="1A1A1A" w:themeColor="text1"/>
        </w:rPr>
      </w:pPr>
    </w:p>
    <w:p w14:paraId="460081DA" w14:textId="77777777" w:rsidR="001A61AD" w:rsidRDefault="32F84A29" w:rsidP="001A61AD">
      <w:pPr>
        <w:rPr>
          <w:lang w:val="en-AU"/>
        </w:rPr>
      </w:pPr>
      <w:r w:rsidRPr="2D8B463F">
        <w:rPr>
          <w:color w:val="7030A0"/>
        </w:rPr>
        <w:t xml:space="preserve">Rapid Reflection: </w:t>
      </w:r>
      <w:r w:rsidRPr="2D8B463F">
        <w:t xml:space="preserve">A chance for your students to reflect on key questions to help guide their learning. </w:t>
      </w:r>
    </w:p>
    <w:p w14:paraId="6D7A1BC6" w14:textId="77777777" w:rsidR="001A61AD" w:rsidRDefault="32F84A29" w:rsidP="001A61AD">
      <w:r w:rsidRPr="2D8B463F">
        <w:rPr>
          <w:color w:val="7030A0"/>
        </w:rPr>
        <w:t xml:space="preserve">Sprints: </w:t>
      </w:r>
      <w:r w:rsidRPr="2D8B463F">
        <w:t xml:space="preserve">These are short periods where your students need to work to the </w:t>
      </w:r>
      <w:r w:rsidR="008C468A" w:rsidRPr="2D8B463F">
        <w:t>timer and</w:t>
      </w:r>
      <w:r w:rsidRPr="2D8B463F">
        <w:t xml:space="preserve"> try to achieve the goals listed on the slide. </w:t>
      </w:r>
    </w:p>
    <w:p w14:paraId="43236472" w14:textId="52BB10A3" w:rsidR="04B52472" w:rsidRPr="001A61AD" w:rsidRDefault="32F84A29" w:rsidP="001A61AD">
      <w:pPr>
        <w:rPr>
          <w:lang w:val="en-AU"/>
        </w:rPr>
      </w:pPr>
      <w:r w:rsidRPr="2D8B463F">
        <w:rPr>
          <w:color w:val="5C2D91" w:themeColor="accent1"/>
        </w:rPr>
        <w:t>Challenge Check-ins:</w:t>
      </w:r>
      <w:r w:rsidRPr="2D8B463F">
        <w:rPr>
          <w:color w:val="7030A0"/>
        </w:rPr>
        <w:t xml:space="preserve"> </w:t>
      </w:r>
      <w:r w:rsidRPr="2D8B463F">
        <w:rPr>
          <w:color w:val="000000"/>
        </w:rPr>
        <w:t xml:space="preserve">This is a chance for your students to recap what they </w:t>
      </w:r>
      <w:r w:rsidR="008C468A" w:rsidRPr="2D8B463F">
        <w:rPr>
          <w:color w:val="000000"/>
        </w:rPr>
        <w:t>have and</w:t>
      </w:r>
      <w:r w:rsidRPr="2D8B463F">
        <w:rPr>
          <w:color w:val="000000"/>
        </w:rPr>
        <w:t xml:space="preserve"> think about anything they may want to get done before the next.</w:t>
      </w:r>
    </w:p>
    <w:p w14:paraId="7B0D048A" w14:textId="0A7657B6" w:rsidR="008C468A" w:rsidRPr="008C468A" w:rsidRDefault="008C468A" w:rsidP="001A61AD">
      <w:pPr>
        <w:rPr>
          <w:rFonts w:eastAsia="Times New Roman"/>
          <w:sz w:val="18"/>
          <w:szCs w:val="18"/>
          <w:lang w:val="en-AU" w:eastAsia="en-AU"/>
        </w:rPr>
      </w:pPr>
      <w:r w:rsidRPr="008C468A">
        <w:rPr>
          <w:rFonts w:eastAsia="Times New Roman"/>
          <w:color w:val="7030A0"/>
          <w:lang w:eastAsia="en-AU"/>
        </w:rPr>
        <w:t>Submission Hints: </w:t>
      </w:r>
      <w:r w:rsidRPr="008C468A">
        <w:rPr>
          <w:rFonts w:eastAsia="Times New Roman"/>
          <w:lang w:eastAsia="en-AU"/>
        </w:rPr>
        <w:t xml:space="preserve">We are now in </w:t>
      </w:r>
      <w:r w:rsidR="00CF3FEF">
        <w:rPr>
          <w:rFonts w:eastAsia="Times New Roman"/>
          <w:lang w:eastAsia="en-AU"/>
        </w:rPr>
        <w:t xml:space="preserve">the </w:t>
      </w:r>
      <w:r>
        <w:rPr>
          <w:rFonts w:eastAsia="Times New Roman"/>
          <w:lang w:eastAsia="en-AU"/>
        </w:rPr>
        <w:t xml:space="preserve">second </w:t>
      </w:r>
      <w:r w:rsidR="00CF3FEF">
        <w:rPr>
          <w:rFonts w:eastAsia="Times New Roman"/>
          <w:lang w:eastAsia="en-AU"/>
        </w:rPr>
        <w:t>to the</w:t>
      </w:r>
      <w:r>
        <w:rPr>
          <w:rFonts w:eastAsia="Times New Roman"/>
          <w:lang w:eastAsia="en-AU"/>
        </w:rPr>
        <w:t xml:space="preserve"> last of </w:t>
      </w:r>
      <w:r w:rsidR="004345A1">
        <w:rPr>
          <w:rFonts w:eastAsia="Times New Roman"/>
          <w:lang w:eastAsia="en-AU"/>
        </w:rPr>
        <w:t>six</w:t>
      </w:r>
      <w:r w:rsidRPr="008C468A">
        <w:rPr>
          <w:rFonts w:eastAsia="Times New Roman"/>
          <w:lang w:eastAsia="en-AU"/>
        </w:rPr>
        <w:t> lessons, so your students should be thinking about how to put the best PowerPoint submission forward. We offer some tips in this lesson. </w:t>
      </w:r>
      <w:r w:rsidRPr="008C468A">
        <w:rPr>
          <w:rFonts w:eastAsia="Times New Roman"/>
          <w:lang w:val="en-AU" w:eastAsia="en-AU"/>
        </w:rPr>
        <w:t> </w:t>
      </w:r>
    </w:p>
    <w:p w14:paraId="4BCDF0DA" w14:textId="05EBBE7F" w:rsidR="008C468A" w:rsidRPr="00E8093C" w:rsidRDefault="008C468A" w:rsidP="001A61AD">
      <w:pPr>
        <w:rPr>
          <w:rFonts w:eastAsia="Times New Roman"/>
          <w:sz w:val="18"/>
          <w:szCs w:val="18"/>
          <w:lang w:val="en-AU" w:eastAsia="en-AU"/>
        </w:rPr>
      </w:pPr>
      <w:r w:rsidRPr="008C468A">
        <w:rPr>
          <w:rFonts w:eastAsia="Times New Roman"/>
          <w:color w:val="7030A0"/>
          <w:lang w:eastAsia="en-AU"/>
        </w:rPr>
        <w:t>Bonus Activity: </w:t>
      </w:r>
      <w:r w:rsidRPr="008C468A">
        <w:rPr>
          <w:rFonts w:eastAsia="Times New Roman"/>
          <w:lang w:eastAsia="en-AU"/>
        </w:rPr>
        <w:t>If your class are enthusiastic about learning more, they can engage with the bonus activity provided. </w:t>
      </w:r>
      <w:r w:rsidRPr="008C468A">
        <w:rPr>
          <w:rFonts w:eastAsia="Times New Roman"/>
          <w:lang w:val="en-AU" w:eastAsia="en-AU"/>
        </w:rPr>
        <w:t> </w:t>
      </w:r>
    </w:p>
    <w:p w14:paraId="77B38888" w14:textId="16FDBB23" w:rsidR="2D8B463F" w:rsidRDefault="2D8B463F" w:rsidP="2D8B463F">
      <w:pPr>
        <w:rPr>
          <w:rFonts w:eastAsia="Calibri"/>
          <w:color w:val="000000"/>
        </w:rPr>
      </w:pPr>
    </w:p>
    <w:p w14:paraId="20EEA995" w14:textId="440B7815" w:rsidR="04B52472" w:rsidRDefault="653FE600" w:rsidP="653FE600">
      <w:pPr>
        <w:spacing w:before="0" w:after="0" w:line="240" w:lineRule="auto"/>
        <w:rPr>
          <w:rFonts w:eastAsia="Times New Roman" w:cs="Segoe UI"/>
          <w:color w:val="000000"/>
          <w:lang w:val="en-AU" w:eastAsia="en-GB"/>
        </w:rPr>
      </w:pPr>
      <w:r w:rsidRPr="653FE600">
        <w:rPr>
          <w:rFonts w:eastAsia="Times New Roman" w:cs="Segoe UI"/>
          <w:color w:val="000000"/>
          <w:lang w:eastAsia="en-GB"/>
        </w:rPr>
        <w:t>It is time for some philosophy!</w:t>
      </w:r>
    </w:p>
    <w:p w14:paraId="36308CC3" w14:textId="77777777" w:rsidR="001A61AD" w:rsidRDefault="001A61AD" w:rsidP="04B52472">
      <w:pPr>
        <w:rPr>
          <w:rFonts w:ascii="Avenir Next" w:eastAsia="Avenir Next" w:hAnsi="Avenir Next" w:cs="Avenir Next"/>
          <w:b/>
          <w:bCs/>
          <w:color w:val="1A1A1A" w:themeColor="text1"/>
        </w:rPr>
      </w:pPr>
    </w:p>
    <w:p w14:paraId="552D68C9" w14:textId="43F81FAB" w:rsidR="00C9207D" w:rsidRDefault="02154904" w:rsidP="02154904">
      <w:pPr>
        <w:spacing w:before="240" w:after="0" w:line="240" w:lineRule="auto"/>
        <w:rPr>
          <w:rFonts w:ascii="Avenir Next" w:eastAsia="Avenir Next" w:hAnsi="Avenir Next" w:cs="Avenir Next"/>
          <w:b/>
          <w:bCs/>
          <w:color w:val="1A1A1A" w:themeColor="text1"/>
        </w:rPr>
      </w:pPr>
      <w:r w:rsidRPr="02154904">
        <w:rPr>
          <w:rFonts w:ascii="Segoe UI Semibold" w:eastAsia="Segoe UI Semibold" w:hAnsi="Segoe UI Semibold" w:cs="Segoe UI Semibold"/>
          <w:b/>
          <w:bCs/>
          <w:color w:val="5C2D91" w:themeColor="accent1"/>
          <w:sz w:val="40"/>
          <w:szCs w:val="40"/>
        </w:rPr>
        <w:t>Lesson Notes</w:t>
      </w:r>
    </w:p>
    <w:p w14:paraId="2B85DCF7" w14:textId="03835D0F" w:rsidR="002E0B45" w:rsidRDefault="002E0B45" w:rsidP="002E0B45">
      <w:pPr>
        <w:pStyle w:val="paragraph"/>
        <w:spacing w:before="0" w:beforeAutospacing="0" w:after="0" w:afterAutospacing="0"/>
        <w:textAlignment w:val="baseline"/>
        <w:rPr>
          <w:rFonts w:ascii="Segoe UI" w:hAnsi="Segoe UI" w:cs="Segoe UI"/>
          <w:sz w:val="18"/>
          <w:szCs w:val="18"/>
        </w:rPr>
      </w:pPr>
    </w:p>
    <w:p w14:paraId="497AA8C0" w14:textId="0C598022" w:rsidR="002E0B45" w:rsidRDefault="2CA4BBDF" w:rsidP="00F2320A">
      <w:pPr>
        <w:pStyle w:val="paragraph"/>
        <w:spacing w:before="0" w:beforeAutospacing="0" w:after="0" w:afterAutospacing="0"/>
        <w:textAlignment w:val="baseline"/>
        <w:rPr>
          <w:rFonts w:ascii="Segoe UI" w:hAnsi="Segoe UI" w:cs="Segoe UI"/>
          <w:sz w:val="18"/>
          <w:szCs w:val="18"/>
        </w:rPr>
      </w:pPr>
      <w:r w:rsidRPr="709486EC">
        <w:rPr>
          <w:rStyle w:val="normaltextrun"/>
          <w:rFonts w:ascii="Segoe UI" w:hAnsi="Segoe UI" w:cs="Segoe UI"/>
          <w:b/>
          <w:bCs/>
          <w:color w:val="000000"/>
          <w:lang w:val="en-US"/>
        </w:rPr>
        <w:t>Slide 1:</w:t>
      </w:r>
      <w:r w:rsidRPr="709486EC">
        <w:rPr>
          <w:rStyle w:val="normaltextrun"/>
          <w:rFonts w:ascii="Segoe UI" w:hAnsi="Segoe UI" w:cs="Segoe UI"/>
          <w:color w:val="000000"/>
          <w:lang w:val="en-US"/>
        </w:rPr>
        <w:t xml:space="preserve"> This is a title slide that you can have up at the beginning of Lesson </w:t>
      </w:r>
      <w:r w:rsidR="001A61AD">
        <w:rPr>
          <w:rStyle w:val="normaltextrun"/>
          <w:rFonts w:ascii="Segoe UI" w:hAnsi="Segoe UI" w:cs="Segoe UI"/>
          <w:color w:val="000000"/>
          <w:lang w:val="en-US"/>
        </w:rPr>
        <w:t>Five</w:t>
      </w:r>
      <w:r w:rsidR="309998F7" w:rsidRPr="709486EC">
        <w:rPr>
          <w:rStyle w:val="normaltextrun"/>
          <w:rFonts w:ascii="Segoe UI" w:hAnsi="Segoe UI" w:cs="Segoe UI"/>
          <w:color w:val="000000"/>
          <w:lang w:val="en-US"/>
        </w:rPr>
        <w:t xml:space="preserve"> </w:t>
      </w:r>
      <w:r w:rsidRPr="709486EC">
        <w:rPr>
          <w:rStyle w:val="normaltextrun"/>
          <w:rFonts w:ascii="Segoe UI" w:hAnsi="Segoe UI" w:cs="Segoe UI"/>
          <w:color w:val="000000"/>
          <w:lang w:val="en-US"/>
        </w:rPr>
        <w:t>of Imagine Cup Junior. </w:t>
      </w:r>
      <w:r w:rsidRPr="709486EC">
        <w:rPr>
          <w:rStyle w:val="eop"/>
          <w:rFonts w:ascii="Segoe UI" w:hAnsi="Segoe UI" w:cs="Segoe UI"/>
          <w:color w:val="000000"/>
        </w:rPr>
        <w:t> </w:t>
      </w:r>
    </w:p>
    <w:p w14:paraId="030575C3" w14:textId="77777777" w:rsidR="002E0B45" w:rsidRDefault="002E0B45" w:rsidP="00F2320A">
      <w:pPr>
        <w:pStyle w:val="paragraph"/>
        <w:spacing w:before="0" w:beforeAutospacing="0" w:after="0" w:afterAutospacing="0"/>
        <w:textAlignment w:val="baseline"/>
        <w:rPr>
          <w:rStyle w:val="normaltextrun"/>
          <w:rFonts w:ascii="Segoe UI" w:hAnsi="Segoe UI" w:cs="Segoe UI"/>
          <w:b/>
          <w:bCs/>
          <w:color w:val="000000"/>
          <w:lang w:val="en-US"/>
        </w:rPr>
      </w:pPr>
    </w:p>
    <w:p w14:paraId="01A8B05C" w14:textId="289F62A7" w:rsidR="002E0B45" w:rsidRDefault="04B52472" w:rsidP="00F2320A">
      <w:pPr>
        <w:pStyle w:val="paragraph"/>
        <w:spacing w:before="0" w:beforeAutospacing="0" w:after="0" w:afterAutospacing="0"/>
        <w:textAlignment w:val="baseline"/>
        <w:rPr>
          <w:rFonts w:ascii="Segoe UI" w:hAnsi="Segoe UI" w:cs="Segoe UI"/>
          <w:sz w:val="18"/>
          <w:szCs w:val="18"/>
        </w:rPr>
      </w:pPr>
      <w:r w:rsidRPr="2D8B463F">
        <w:rPr>
          <w:rStyle w:val="normaltextrun"/>
          <w:rFonts w:ascii="Segoe UI" w:hAnsi="Segoe UI" w:cs="Segoe UI"/>
          <w:b/>
          <w:bCs/>
          <w:color w:val="000000"/>
          <w:lang w:val="en-US"/>
        </w:rPr>
        <w:lastRenderedPageBreak/>
        <w:t>Slide 2: </w:t>
      </w:r>
      <w:del w:id="7" w:author="Author">
        <w:r w:rsidRPr="2D8B463F">
          <w:rPr>
            <w:rStyle w:val="normaltextrun"/>
            <w:rFonts w:ascii="Segoe UI" w:hAnsi="Segoe UI" w:cs="Segoe UI"/>
            <w:lang w:val="en-US"/>
          </w:rPr>
          <w:delText xml:space="preserve"> </w:delText>
        </w:r>
      </w:del>
      <w:r w:rsidRPr="2D8B463F">
        <w:rPr>
          <w:rStyle w:val="normaltextrun"/>
          <w:rFonts w:ascii="Segoe UI" w:hAnsi="Segoe UI" w:cs="Segoe UI"/>
          <w:color w:val="5C2D91" w:themeColor="accent1"/>
          <w:lang w:val="en-US"/>
        </w:rPr>
        <w:t>Challenge check-in</w:t>
      </w:r>
      <w:r w:rsidRPr="2D8B463F">
        <w:rPr>
          <w:rStyle w:val="normaltextrun"/>
          <w:rFonts w:ascii="Segoe UI" w:hAnsi="Segoe UI" w:cs="Segoe UI"/>
          <w:lang w:val="en-US"/>
        </w:rPr>
        <w:t>. This slide is a check-in to recap what the students have gone through, and what is coming next!</w:t>
      </w:r>
      <w:r w:rsidRPr="2D8B463F">
        <w:rPr>
          <w:rStyle w:val="eop"/>
          <w:rFonts w:ascii="Segoe UI" w:hAnsi="Segoe UI" w:cs="Segoe UI"/>
        </w:rPr>
        <w:t> </w:t>
      </w:r>
      <w:r w:rsidRPr="2D8B463F">
        <w:rPr>
          <w:rStyle w:val="normaltextrun"/>
          <w:rFonts w:ascii="Segoe UI" w:hAnsi="Segoe UI" w:cs="Segoe UI"/>
          <w:color w:val="000000"/>
          <w:lang w:val="en-US"/>
        </w:rPr>
        <w:t>   </w:t>
      </w:r>
      <w:r w:rsidRPr="2D8B463F">
        <w:rPr>
          <w:rStyle w:val="eop"/>
          <w:rFonts w:ascii="Segoe UI" w:hAnsi="Segoe UI" w:cs="Segoe UI"/>
          <w:color w:val="000000"/>
        </w:rPr>
        <w:t> </w:t>
      </w:r>
    </w:p>
    <w:p w14:paraId="5FA6282F" w14:textId="77777777" w:rsidR="002E0B45" w:rsidRDefault="002E0B45" w:rsidP="00F2320A">
      <w:pPr>
        <w:pStyle w:val="paragraph"/>
        <w:spacing w:before="0" w:beforeAutospacing="0" w:after="0" w:afterAutospacing="0"/>
        <w:textAlignment w:val="baseline"/>
        <w:rPr>
          <w:rStyle w:val="normaltextrun"/>
          <w:rFonts w:ascii="Segoe UI" w:hAnsi="Segoe UI" w:cs="Segoe UI"/>
          <w:b/>
          <w:bCs/>
          <w:color w:val="000000"/>
          <w:lang w:val="en-US"/>
        </w:rPr>
      </w:pPr>
    </w:p>
    <w:p w14:paraId="78E1E1B3" w14:textId="0F01E143" w:rsidR="02154904" w:rsidRDefault="02154904" w:rsidP="00F2320A">
      <w:pPr>
        <w:pStyle w:val="paragraph"/>
        <w:spacing w:before="0" w:beforeAutospacing="0" w:after="0" w:afterAutospacing="0"/>
        <w:rPr>
          <w:rFonts w:ascii="Segoe UI" w:hAnsi="Segoe UI" w:cs="Segoe UI"/>
          <w:sz w:val="18"/>
          <w:szCs w:val="18"/>
        </w:rPr>
      </w:pPr>
      <w:r w:rsidRPr="02154904">
        <w:rPr>
          <w:rStyle w:val="normaltextrun"/>
          <w:rFonts w:ascii="Segoe UI" w:hAnsi="Segoe UI" w:cs="Segoe UI"/>
          <w:b/>
          <w:bCs/>
          <w:color w:val="000000"/>
          <w:lang w:val="en-US"/>
        </w:rPr>
        <w:t>Slide 3: </w:t>
      </w:r>
      <w:del w:id="8" w:author="Author">
        <w:r w:rsidRPr="02154904">
          <w:rPr>
            <w:rStyle w:val="normaltextrun"/>
            <w:rFonts w:ascii="Segoe UI" w:hAnsi="Segoe UI" w:cs="Segoe UI"/>
            <w:color w:val="000000"/>
            <w:lang w:val="en-US"/>
          </w:rPr>
          <w:delText xml:space="preserve"> </w:delText>
        </w:r>
      </w:del>
      <w:r w:rsidRPr="02154904">
        <w:rPr>
          <w:rStyle w:val="normaltextrun"/>
          <w:rFonts w:ascii="Segoe UI" w:hAnsi="Segoe UI" w:cs="Segoe UI"/>
          <w:color w:val="000000"/>
          <w:lang w:val="en-US"/>
        </w:rPr>
        <w:t xml:space="preserve">This slide is a visual overview for the students of what they will be doing in Imagine Cup Junior. This is to show them that there is only one more lesson after this one, and that the focus of today’s lesson is to apply ethical </w:t>
      </w:r>
      <w:r w:rsidR="008A4252">
        <w:rPr>
          <w:rStyle w:val="normaltextrun"/>
          <w:rFonts w:ascii="Segoe UI" w:hAnsi="Segoe UI" w:cs="Segoe UI"/>
          <w:color w:val="000000"/>
          <w:lang w:val="en-US"/>
        </w:rPr>
        <w:t xml:space="preserve">and cybersecurity </w:t>
      </w:r>
      <w:r w:rsidRPr="02154904">
        <w:rPr>
          <w:rStyle w:val="normaltextrun"/>
          <w:rFonts w:ascii="Segoe UI" w:hAnsi="Segoe UI" w:cs="Segoe UI"/>
          <w:color w:val="000000"/>
          <w:lang w:val="en-US"/>
        </w:rPr>
        <w:t>lens</w:t>
      </w:r>
      <w:r w:rsidR="008A4252">
        <w:rPr>
          <w:rStyle w:val="normaltextrun"/>
          <w:rFonts w:ascii="Segoe UI" w:hAnsi="Segoe UI" w:cs="Segoe UI"/>
          <w:color w:val="000000"/>
          <w:lang w:val="en-US"/>
        </w:rPr>
        <w:t>es</w:t>
      </w:r>
      <w:r w:rsidRPr="02154904">
        <w:rPr>
          <w:rStyle w:val="normaltextrun"/>
          <w:rFonts w:ascii="Segoe UI" w:hAnsi="Segoe UI" w:cs="Segoe UI"/>
          <w:color w:val="000000"/>
          <w:lang w:val="en-US"/>
        </w:rPr>
        <w:t xml:space="preserve"> to their AI concept. </w:t>
      </w:r>
    </w:p>
    <w:p w14:paraId="656103CB" w14:textId="17A3A28A" w:rsidR="002E0B45" w:rsidRDefault="002E0B45" w:rsidP="00F2320A">
      <w:pPr>
        <w:pStyle w:val="paragraph"/>
        <w:spacing w:before="0" w:beforeAutospacing="0" w:after="0" w:afterAutospacing="0"/>
        <w:textAlignment w:val="baseline"/>
        <w:rPr>
          <w:rStyle w:val="normaltextrun"/>
          <w:rFonts w:ascii="Segoe UI" w:hAnsi="Segoe UI" w:cs="Segoe UI"/>
          <w:b/>
          <w:bCs/>
          <w:color w:val="000000"/>
          <w:lang w:val="en-US"/>
        </w:rPr>
      </w:pPr>
    </w:p>
    <w:p w14:paraId="1926AF5A" w14:textId="7B1CFD56" w:rsidR="1F2ABCD1" w:rsidRDefault="051D266C" w:rsidP="00F2320A">
      <w:pPr>
        <w:spacing w:line="240" w:lineRule="auto"/>
        <w:rPr>
          <w:rStyle w:val="normaltextrun"/>
          <w:rFonts w:cs="Segoe UI"/>
          <w:color w:val="000000"/>
        </w:rPr>
        <w:pPrChange w:id="9" w:author="Author">
          <w:pPr/>
        </w:pPrChange>
      </w:pPr>
      <w:r w:rsidRPr="0A8C5F00">
        <w:rPr>
          <w:rStyle w:val="normaltextrun"/>
          <w:rFonts w:cs="Segoe UI"/>
          <w:b/>
          <w:bCs/>
          <w:color w:val="000000"/>
        </w:rPr>
        <w:t xml:space="preserve">Slide </w:t>
      </w:r>
      <w:r w:rsidR="1662715F" w:rsidRPr="0A8C5F00">
        <w:rPr>
          <w:rStyle w:val="normaltextrun"/>
          <w:rFonts w:cs="Segoe UI"/>
          <w:b/>
          <w:bCs/>
          <w:color w:val="000000"/>
        </w:rPr>
        <w:t xml:space="preserve">4: </w:t>
      </w:r>
      <w:ins w:id="10" w:author="Author">
        <w:r w:rsidR="007D0C5D" w:rsidRPr="008C468A">
          <w:rPr>
            <w:rFonts w:eastAsia="Times New Roman"/>
            <w:color w:val="7030A0"/>
            <w:lang w:eastAsia="en-AU"/>
          </w:rPr>
          <w:t>Submission Hints</w:t>
        </w:r>
        <w:r w:rsidR="009E7BD5">
          <w:rPr>
            <w:rStyle w:val="normaltextrun"/>
            <w:rFonts w:cs="Segoe UI"/>
            <w:color w:val="000000"/>
          </w:rPr>
          <w:t xml:space="preserve">. </w:t>
        </w:r>
        <w:del w:id="11" w:author="Author">
          <w:r w:rsidR="007D0C5D" w:rsidRPr="0A8C5F00" w:rsidDel="009E7BD5">
            <w:rPr>
              <w:rStyle w:val="normaltextrun"/>
              <w:rFonts w:cs="Segoe UI"/>
              <w:color w:val="000000"/>
            </w:rPr>
            <w:delText xml:space="preserve"> </w:delText>
          </w:r>
        </w:del>
      </w:ins>
      <w:r w:rsidR="1662715F" w:rsidRPr="0A8C5F00">
        <w:rPr>
          <w:rStyle w:val="normaltextrun"/>
          <w:rFonts w:cs="Segoe UI"/>
          <w:color w:val="000000"/>
        </w:rPr>
        <w:t xml:space="preserve">Here are some tips for your students to consider </w:t>
      </w:r>
      <w:r w:rsidR="00CF3FEF">
        <w:rPr>
          <w:rStyle w:val="normaltextrun"/>
          <w:rFonts w:cs="Segoe UI"/>
          <w:color w:val="000000"/>
        </w:rPr>
        <w:t>ensuring</w:t>
      </w:r>
      <w:r w:rsidR="1662715F" w:rsidRPr="0A8C5F00">
        <w:rPr>
          <w:rStyle w:val="normaltextrun"/>
          <w:rFonts w:cs="Segoe UI"/>
          <w:color w:val="000000"/>
        </w:rPr>
        <w:t xml:space="preserve"> they are putting in a great submission.</w:t>
      </w:r>
      <w:r w:rsidR="008A4252">
        <w:rPr>
          <w:rStyle w:val="normaltextrun"/>
          <w:rFonts w:cs="Segoe UI"/>
          <w:color w:val="000000"/>
        </w:rPr>
        <w:t xml:space="preserve"> Submissions should include clear explanations of alignment to the ethical principles and how they will reduce cyber security risks. </w:t>
      </w:r>
      <w:ins w:id="12" w:author="Author">
        <w:r w:rsidR="009E7BD5">
          <w:rPr>
            <w:rStyle w:val="normaltextrun"/>
            <w:rFonts w:cs="Segoe UI"/>
            <w:color w:val="000000"/>
          </w:rPr>
          <w:t xml:space="preserve">Both concepts are covered in this lesson but in the submission deck, students will need to develop two separate statements. </w:t>
        </w:r>
      </w:ins>
    </w:p>
    <w:p w14:paraId="351DA941" w14:textId="4BBD8477" w:rsidR="0A8C5F00" w:rsidRDefault="0A8C5F00" w:rsidP="00F2320A">
      <w:pPr>
        <w:spacing w:line="240" w:lineRule="auto"/>
        <w:rPr>
          <w:rStyle w:val="normaltextrun"/>
          <w:rFonts w:eastAsia="Calibri"/>
          <w:color w:val="000000"/>
        </w:rPr>
        <w:pPrChange w:id="13" w:author="Author">
          <w:pPr/>
        </w:pPrChange>
      </w:pPr>
    </w:p>
    <w:p w14:paraId="6167BD93" w14:textId="40DEAF5E" w:rsidR="002E0B45" w:rsidRPr="008A4252" w:rsidRDefault="1662715F" w:rsidP="00F2320A">
      <w:pPr>
        <w:spacing w:line="240" w:lineRule="auto"/>
        <w:rPr>
          <w:rStyle w:val="normaltextrun"/>
          <w:rFonts w:eastAsia="Calibri"/>
          <w:color w:val="1A1A1A" w:themeColor="text1"/>
        </w:rPr>
        <w:pPrChange w:id="14" w:author="Author">
          <w:pPr/>
        </w:pPrChange>
      </w:pPr>
      <w:r w:rsidRPr="0A8C5F00">
        <w:rPr>
          <w:rStyle w:val="normaltextrun"/>
          <w:rFonts w:cs="Segoe UI"/>
          <w:b/>
          <w:bCs/>
          <w:color w:val="000000"/>
        </w:rPr>
        <w:t>Slide 5</w:t>
      </w:r>
      <w:r w:rsidR="051D266C" w:rsidRPr="0A8C5F00">
        <w:rPr>
          <w:rStyle w:val="normaltextrun"/>
          <w:rFonts w:cs="Segoe UI"/>
          <w:b/>
          <w:bCs/>
          <w:color w:val="000000"/>
        </w:rPr>
        <w:t>: </w:t>
      </w:r>
      <w:r w:rsidR="6A5C9721" w:rsidRPr="0A8C5F00">
        <w:rPr>
          <w:rStyle w:val="normaltextrun"/>
          <w:rFonts w:eastAsia="Segoe UI" w:cs="Segoe UI"/>
          <w:b/>
          <w:bCs/>
          <w:color w:val="000000"/>
        </w:rPr>
        <w:t> </w:t>
      </w:r>
      <w:r w:rsidR="6A5C9721" w:rsidRPr="0A8C5F00">
        <w:rPr>
          <w:rFonts w:eastAsia="Segoe UI" w:cs="Segoe UI"/>
          <w:color w:val="7030A0"/>
        </w:rPr>
        <w:t>Rapid Reflection</w:t>
      </w:r>
      <w:ins w:id="15" w:author="Author">
        <w:r w:rsidR="009E7BD5">
          <w:rPr>
            <w:rFonts w:eastAsia="Segoe UI" w:cs="Segoe UI"/>
            <w:b/>
            <w:bCs/>
            <w:color w:val="1A1A1A" w:themeColor="text1"/>
          </w:rPr>
          <w:t>.</w:t>
        </w:r>
      </w:ins>
      <w:del w:id="16" w:author="Author">
        <w:r w:rsidR="6A5C9721" w:rsidRPr="0A8C5F00" w:rsidDel="009E7BD5">
          <w:rPr>
            <w:rFonts w:eastAsia="Segoe UI" w:cs="Segoe UI"/>
            <w:b/>
            <w:bCs/>
            <w:color w:val="7030A0"/>
          </w:rPr>
          <w:delText xml:space="preserve"> </w:delText>
        </w:r>
        <w:r w:rsidR="6A5C9721" w:rsidRPr="0A8C5F00" w:rsidDel="009E7BD5">
          <w:rPr>
            <w:rFonts w:eastAsia="Segoe UI" w:cs="Segoe UI"/>
            <w:b/>
            <w:bCs/>
            <w:color w:val="1A1A1A" w:themeColor="text1"/>
          </w:rPr>
          <w:delText>–</w:delText>
        </w:r>
      </w:del>
      <w:r w:rsidR="6A5C9721" w:rsidRPr="0A8C5F00">
        <w:rPr>
          <w:rFonts w:eastAsia="Segoe UI" w:cs="Segoe UI"/>
          <w:color w:val="1A1A1A" w:themeColor="text1"/>
        </w:rPr>
        <w:t xml:space="preserve"> To engage your students with this lesson, </w:t>
      </w:r>
      <w:r w:rsidR="3C03ED28" w:rsidRPr="0A8C5F00">
        <w:rPr>
          <w:rFonts w:eastAsia="Segoe UI" w:cs="Segoe UI"/>
          <w:color w:val="1A1A1A" w:themeColor="text1"/>
        </w:rPr>
        <w:t xml:space="preserve">discuss as a class the </w:t>
      </w:r>
      <w:r w:rsidR="74C39D58" w:rsidRPr="0A8C5F00">
        <w:rPr>
          <w:rFonts w:eastAsia="Segoe UI" w:cs="Segoe UI"/>
          <w:color w:val="1A1A1A" w:themeColor="text1"/>
        </w:rPr>
        <w:t>positives of new technology. What do they think are some of the most important technological advances of recent history?</w:t>
      </w:r>
    </w:p>
    <w:p w14:paraId="6E1BA025" w14:textId="77777777" w:rsidR="002E0B45" w:rsidRDefault="002E0B45" w:rsidP="00F2320A">
      <w:pPr>
        <w:pStyle w:val="paragraph"/>
        <w:spacing w:before="0" w:beforeAutospacing="0" w:after="0" w:afterAutospacing="0"/>
        <w:textAlignment w:val="baseline"/>
        <w:rPr>
          <w:rStyle w:val="normaltextrun"/>
          <w:rFonts w:ascii="Segoe UI" w:hAnsi="Segoe UI" w:cs="Segoe UI"/>
          <w:b/>
          <w:bCs/>
          <w:lang w:val="en-US"/>
        </w:rPr>
      </w:pPr>
    </w:p>
    <w:p w14:paraId="695C8047" w14:textId="361A1138" w:rsidR="00704829" w:rsidRDefault="051D266C" w:rsidP="00F2320A">
      <w:pPr>
        <w:pStyle w:val="paragraph"/>
        <w:spacing w:before="0" w:beforeAutospacing="0" w:after="0" w:afterAutospacing="0"/>
        <w:textAlignment w:val="baseline"/>
        <w:rPr>
          <w:rStyle w:val="normaltextrun"/>
          <w:rFonts w:ascii="Segoe UI" w:hAnsi="Segoe UI" w:cs="Segoe UI"/>
          <w:lang w:val="en-US"/>
        </w:rPr>
      </w:pPr>
      <w:r w:rsidRPr="6DBD893D">
        <w:rPr>
          <w:rStyle w:val="normaltextrun"/>
          <w:rFonts w:ascii="Segoe UI" w:hAnsi="Segoe UI" w:cs="Segoe UI"/>
          <w:b/>
          <w:bCs/>
          <w:lang w:val="en-US"/>
        </w:rPr>
        <w:t xml:space="preserve">Slide </w:t>
      </w:r>
      <w:r w:rsidR="001A61AD">
        <w:rPr>
          <w:rStyle w:val="normaltextrun"/>
          <w:rFonts w:ascii="Segoe UI" w:hAnsi="Segoe UI" w:cs="Segoe UI"/>
          <w:b/>
          <w:bCs/>
          <w:lang w:val="en-US"/>
        </w:rPr>
        <w:t>6</w:t>
      </w:r>
      <w:r w:rsidRPr="6DBD893D">
        <w:rPr>
          <w:rStyle w:val="normaltextrun"/>
          <w:rFonts w:ascii="Segoe UI" w:hAnsi="Segoe UI" w:cs="Segoe UI"/>
          <w:b/>
          <w:bCs/>
          <w:lang w:val="en-US"/>
        </w:rPr>
        <w:t>: </w:t>
      </w:r>
      <w:r w:rsidR="00704829" w:rsidRPr="00704829">
        <w:rPr>
          <w:rStyle w:val="normaltextrun"/>
          <w:rFonts w:ascii="Segoe UI" w:hAnsi="Segoe UI" w:cs="Segoe UI"/>
          <w:lang w:val="en-US"/>
        </w:rPr>
        <w:t>In this first video of the lesson</w:t>
      </w:r>
      <w:r w:rsidR="00704829">
        <w:rPr>
          <w:rStyle w:val="normaltextrun"/>
          <w:rFonts w:ascii="Segoe UI" w:hAnsi="Segoe UI" w:cs="Segoe UI"/>
          <w:lang w:val="en-US"/>
        </w:rPr>
        <w:t xml:space="preserve">, we examine how technology sometimes leads to unintended negative impacts on the people or planet and how our job is to anticipate and reduce those negative impacts whenever possible.   </w:t>
      </w:r>
    </w:p>
    <w:p w14:paraId="704A8965" w14:textId="77777777" w:rsidR="001A61AD" w:rsidRDefault="001A61AD" w:rsidP="00F2320A">
      <w:pPr>
        <w:pStyle w:val="paragraph"/>
        <w:spacing w:before="0" w:beforeAutospacing="0" w:after="0" w:afterAutospacing="0"/>
        <w:textAlignment w:val="baseline"/>
        <w:rPr>
          <w:rStyle w:val="normaltextrun"/>
          <w:rFonts w:ascii="Segoe UI" w:hAnsi="Segoe UI" w:cs="Segoe UI"/>
          <w:color w:val="7030A0"/>
          <w:lang w:val="en-US"/>
        </w:rPr>
      </w:pPr>
    </w:p>
    <w:p w14:paraId="09BA348F" w14:textId="518389B8" w:rsidR="001A61AD" w:rsidRDefault="001A61AD" w:rsidP="00F2320A">
      <w:pPr>
        <w:pStyle w:val="paragraph"/>
        <w:spacing w:before="0" w:beforeAutospacing="0" w:after="0" w:afterAutospacing="0"/>
        <w:textAlignment w:val="baseline"/>
        <w:rPr>
          <w:rFonts w:ascii="Segoe UI" w:hAnsi="Segoe UI" w:cs="Segoe UI"/>
          <w:sz w:val="18"/>
          <w:szCs w:val="18"/>
        </w:rPr>
      </w:pPr>
      <w:r w:rsidRPr="00681F38">
        <w:rPr>
          <w:rStyle w:val="normaltextrun"/>
          <w:rFonts w:ascii="Segoe UI" w:hAnsi="Segoe UI" w:cs="Segoe UI"/>
          <w:color w:val="7030A0"/>
          <w:lang w:val="en-US"/>
        </w:rPr>
        <w:t>At this point</w:t>
      </w:r>
      <w:r w:rsidR="00C25BD0">
        <w:rPr>
          <w:rStyle w:val="normaltextrun"/>
          <w:rFonts w:ascii="Segoe UI" w:hAnsi="Segoe UI" w:cs="Segoe UI"/>
          <w:color w:val="7030A0"/>
          <w:lang w:val="en-US"/>
        </w:rPr>
        <w:t>,</w:t>
      </w:r>
      <w:r w:rsidRPr="00681F38">
        <w:rPr>
          <w:rStyle w:val="normaltextrun"/>
          <w:rFonts w:ascii="Segoe UI" w:hAnsi="Segoe UI" w:cs="Segoe UI"/>
          <w:color w:val="7030A0"/>
          <w:lang w:val="en-US"/>
        </w:rPr>
        <w:t xml:space="preserve"> you should be around </w:t>
      </w:r>
      <w:r w:rsidR="00681F38" w:rsidRPr="00681F38">
        <w:rPr>
          <w:rStyle w:val="normaltextrun"/>
          <w:rFonts w:ascii="Segoe UI" w:hAnsi="Segoe UI" w:cs="Segoe UI"/>
          <w:color w:val="7030A0"/>
          <w:lang w:val="en-US"/>
        </w:rPr>
        <w:t>7</w:t>
      </w:r>
      <w:r w:rsidRPr="00681F38">
        <w:rPr>
          <w:rStyle w:val="normaltextrun"/>
          <w:rFonts w:ascii="Segoe UI" w:hAnsi="Segoe UI" w:cs="Segoe UI"/>
          <w:color w:val="7030A0"/>
          <w:lang w:val="en-US"/>
        </w:rPr>
        <w:t>:00 minutes into your 45:00</w:t>
      </w:r>
      <w:r w:rsidR="00C25BD0" w:rsidRPr="00681F38">
        <w:rPr>
          <w:rStyle w:val="normaltextrun"/>
          <w:rFonts w:ascii="Segoe UI" w:hAnsi="Segoe UI" w:cs="Segoe UI"/>
          <w:color w:val="7030A0"/>
          <w:lang w:val="en-US"/>
        </w:rPr>
        <w:t>-</w:t>
      </w:r>
      <w:r w:rsidRPr="00681F38">
        <w:rPr>
          <w:rStyle w:val="normaltextrun"/>
          <w:rFonts w:ascii="Segoe UI" w:hAnsi="Segoe UI" w:cs="Segoe UI"/>
          <w:color w:val="7030A0"/>
          <w:lang w:val="en-US"/>
        </w:rPr>
        <w:t>minute lesson.</w:t>
      </w:r>
      <w:r w:rsidRPr="6DBD893D">
        <w:rPr>
          <w:rStyle w:val="normaltextrun"/>
          <w:rFonts w:ascii="Segoe UI" w:hAnsi="Segoe UI" w:cs="Segoe UI"/>
          <w:color w:val="7030A0"/>
          <w:lang w:val="en-US"/>
        </w:rPr>
        <w:t> </w:t>
      </w:r>
      <w:r w:rsidRPr="6DBD893D">
        <w:rPr>
          <w:rStyle w:val="eop"/>
          <w:rFonts w:ascii="Segoe UI" w:hAnsi="Segoe UI" w:cs="Segoe UI"/>
          <w:color w:val="7030A0"/>
        </w:rPr>
        <w:t> </w:t>
      </w:r>
    </w:p>
    <w:p w14:paraId="026CCB2A" w14:textId="32F85A08" w:rsidR="04B52472" w:rsidRDefault="04B52472" w:rsidP="00F2320A">
      <w:pPr>
        <w:pStyle w:val="paragraph"/>
        <w:spacing w:before="0" w:beforeAutospacing="0" w:after="0" w:afterAutospacing="0"/>
        <w:rPr>
          <w:rStyle w:val="normaltextrun"/>
          <w:rFonts w:ascii="Segoe UI" w:hAnsi="Segoe UI" w:cs="Segoe UI"/>
          <w:b/>
          <w:bCs/>
          <w:lang w:val="en-US"/>
        </w:rPr>
      </w:pPr>
    </w:p>
    <w:p w14:paraId="09EEBCD6" w14:textId="0117D514" w:rsidR="002E0B45" w:rsidRDefault="051D266C" w:rsidP="00F2320A">
      <w:pPr>
        <w:spacing w:line="240" w:lineRule="auto"/>
        <w:rPr>
          <w:rFonts w:eastAsia="Segoe UI" w:cs="Segoe UI"/>
          <w:color w:val="1A1A1A" w:themeColor="text1"/>
          <w:lang w:val="en-AU"/>
        </w:rPr>
        <w:pPrChange w:id="17" w:author="Author">
          <w:pPr/>
        </w:pPrChange>
      </w:pPr>
      <w:r w:rsidRPr="6DBD893D">
        <w:rPr>
          <w:rStyle w:val="normaltextrun"/>
          <w:rFonts w:cs="Segoe UI"/>
          <w:b/>
          <w:bCs/>
        </w:rPr>
        <w:t xml:space="preserve">Slide </w:t>
      </w:r>
      <w:r w:rsidR="001A61AD">
        <w:rPr>
          <w:rStyle w:val="normaltextrun"/>
          <w:rFonts w:cs="Segoe UI"/>
          <w:b/>
          <w:bCs/>
        </w:rPr>
        <w:t>7</w:t>
      </w:r>
      <w:r w:rsidRPr="6DBD893D">
        <w:rPr>
          <w:rStyle w:val="normaltextrun"/>
          <w:rFonts w:cs="Segoe UI"/>
          <w:b/>
          <w:bCs/>
        </w:rPr>
        <w:t>:</w:t>
      </w:r>
      <w:r w:rsidRPr="6DBD893D">
        <w:rPr>
          <w:rStyle w:val="normaltextrun"/>
          <w:rFonts w:cs="Segoe UI"/>
        </w:rPr>
        <w:t xml:space="preserve"> </w:t>
      </w:r>
      <w:r w:rsidR="26EE3675" w:rsidRPr="6DBD893D">
        <w:rPr>
          <w:rFonts w:eastAsia="Segoe UI" w:cs="Segoe UI"/>
          <w:color w:val="7030A0"/>
        </w:rPr>
        <w:t xml:space="preserve">Sprint </w:t>
      </w:r>
      <w:r w:rsidR="0B8FEA83" w:rsidRPr="6DBD893D">
        <w:rPr>
          <w:rFonts w:eastAsia="Segoe UI" w:cs="Segoe UI"/>
          <w:color w:val="7030A0"/>
        </w:rPr>
        <w:t>One</w:t>
      </w:r>
      <w:ins w:id="18" w:author="Author">
        <w:r w:rsidR="009E7BD5">
          <w:rPr>
            <w:rFonts w:eastAsia="Segoe UI" w:cs="Segoe UI"/>
            <w:color w:val="1A1A1A" w:themeColor="text1"/>
          </w:rPr>
          <w:t>.</w:t>
        </w:r>
      </w:ins>
      <w:del w:id="19" w:author="Author">
        <w:r w:rsidR="26EE3675" w:rsidRPr="6DBD893D" w:rsidDel="009E7BD5">
          <w:rPr>
            <w:rFonts w:eastAsia="Segoe UI" w:cs="Segoe UI"/>
            <w:color w:val="7030A0"/>
          </w:rPr>
          <w:delText xml:space="preserve"> </w:delText>
        </w:r>
        <w:r w:rsidR="26EE3675" w:rsidRPr="6DBD893D" w:rsidDel="009E7BD5">
          <w:rPr>
            <w:rFonts w:eastAsia="Segoe UI" w:cs="Segoe UI"/>
            <w:color w:val="1A1A1A" w:themeColor="text1"/>
          </w:rPr>
          <w:delText>–</w:delText>
        </w:r>
      </w:del>
      <w:r w:rsidR="26EE3675" w:rsidRPr="6DBD893D">
        <w:rPr>
          <w:rFonts w:eastAsia="Segoe UI" w:cs="Segoe UI"/>
          <w:color w:val="1A1A1A" w:themeColor="text1"/>
        </w:rPr>
        <w:t xml:space="preserve"> In the first ten-minute sprint of Lesson </w:t>
      </w:r>
      <w:r w:rsidR="001A61AD">
        <w:rPr>
          <w:rFonts w:eastAsia="Segoe UI" w:cs="Segoe UI"/>
          <w:color w:val="1A1A1A" w:themeColor="text1"/>
        </w:rPr>
        <w:t>Five</w:t>
      </w:r>
      <w:r w:rsidR="26EE3675" w:rsidRPr="6DBD893D">
        <w:rPr>
          <w:rFonts w:eastAsia="Segoe UI" w:cs="Segoe UI"/>
          <w:color w:val="1A1A1A" w:themeColor="text1"/>
        </w:rPr>
        <w:t xml:space="preserve"> your students can work in their teams to </w:t>
      </w:r>
      <w:r w:rsidR="26EE3675" w:rsidRPr="6DBD893D">
        <w:rPr>
          <w:rFonts w:eastAsia="Segoe UI" w:cs="Segoe UI"/>
          <w:color w:val="1A1A1A" w:themeColor="text1"/>
          <w:lang w:val="en-AU"/>
        </w:rPr>
        <w:t xml:space="preserve">discuss </w:t>
      </w:r>
      <w:r w:rsidR="41A4950E" w:rsidRPr="6DBD893D">
        <w:rPr>
          <w:rFonts w:eastAsia="Segoe UI" w:cs="Segoe UI"/>
          <w:color w:val="1A1A1A" w:themeColor="text1"/>
          <w:lang w:val="en-AU"/>
        </w:rPr>
        <w:t>the</w:t>
      </w:r>
      <w:r w:rsidR="5C02F1C4" w:rsidRPr="6DBD893D">
        <w:rPr>
          <w:rFonts w:eastAsia="Segoe UI" w:cs="Segoe UI"/>
          <w:color w:val="1A1A1A" w:themeColor="text1"/>
          <w:lang w:val="en-AU"/>
        </w:rPr>
        <w:t xml:space="preserve"> </w:t>
      </w:r>
      <w:r w:rsidR="41A4950E" w:rsidRPr="6DBD893D">
        <w:rPr>
          <w:rFonts w:eastAsia="Segoe UI" w:cs="Segoe UI"/>
          <w:color w:val="1A1A1A" w:themeColor="text1"/>
          <w:lang w:val="en-AU"/>
        </w:rPr>
        <w:t xml:space="preserve">negative impacts of technology and identify any negative impacts their idea could have. This sprint is to get students thinking about impacts of technology before we learn about the ethics of AI. </w:t>
      </w:r>
    </w:p>
    <w:p w14:paraId="1318501D" w14:textId="77777777" w:rsidR="00681F38" w:rsidRDefault="00681F38" w:rsidP="00F2320A">
      <w:pPr>
        <w:pStyle w:val="paragraph"/>
        <w:spacing w:before="0" w:beforeAutospacing="0" w:after="0" w:afterAutospacing="0"/>
        <w:rPr>
          <w:rStyle w:val="normaltextrun"/>
          <w:rFonts w:ascii="Segoe UI" w:hAnsi="Segoe UI" w:cs="Segoe UI"/>
          <w:lang w:val="en-US"/>
        </w:rPr>
      </w:pPr>
      <w:r w:rsidRPr="6DBD893D">
        <w:rPr>
          <w:rStyle w:val="normaltextrun"/>
          <w:rFonts w:ascii="Segoe UI" w:hAnsi="Segoe UI" w:cs="Segoe UI"/>
          <w:b/>
          <w:bCs/>
          <w:lang w:val="en-US"/>
        </w:rPr>
        <w:t xml:space="preserve">Slide </w:t>
      </w:r>
      <w:r>
        <w:rPr>
          <w:rStyle w:val="normaltextrun"/>
          <w:rFonts w:ascii="Segoe UI" w:hAnsi="Segoe UI" w:cs="Segoe UI"/>
          <w:b/>
          <w:bCs/>
          <w:lang w:val="en-US"/>
        </w:rPr>
        <w:t>8</w:t>
      </w:r>
      <w:r w:rsidRPr="6DBD893D">
        <w:rPr>
          <w:rStyle w:val="normaltextrun"/>
          <w:rFonts w:ascii="Segoe UI" w:hAnsi="Segoe UI" w:cs="Segoe UI"/>
          <w:b/>
          <w:bCs/>
          <w:lang w:val="en-US"/>
        </w:rPr>
        <w:t>:</w:t>
      </w:r>
      <w:r w:rsidRPr="6DBD893D">
        <w:rPr>
          <w:rStyle w:val="normaltextrun"/>
          <w:rFonts w:ascii="Segoe UI" w:hAnsi="Segoe UI" w:cs="Segoe UI"/>
          <w:lang w:val="en-US"/>
        </w:rPr>
        <w:t xml:space="preserve"> Your students have no doubt already come up with a great idea, and the benefits for the world will be positive if they were able to make this idea a reality. Ethics are a huge part of Imagine Cup Junior, and in particular the Microsoft AI for Good ethical principles are very important. Your students will see their scores go up or down by how well they engage with the 6 ethical principles.</w:t>
      </w:r>
    </w:p>
    <w:p w14:paraId="26C61558" w14:textId="77777777" w:rsidR="00681F38" w:rsidRDefault="00681F38" w:rsidP="00F2320A">
      <w:pPr>
        <w:pStyle w:val="paragraph"/>
        <w:spacing w:before="0" w:beforeAutospacing="0" w:after="0" w:afterAutospacing="0"/>
        <w:rPr>
          <w:rStyle w:val="normaltextrun"/>
          <w:lang w:val="en-US"/>
        </w:rPr>
      </w:pPr>
    </w:p>
    <w:p w14:paraId="2AD04AAC" w14:textId="28D0F1F6" w:rsidR="002E0B45" w:rsidRDefault="00681F38" w:rsidP="00F2320A">
      <w:pPr>
        <w:pStyle w:val="paragraph"/>
        <w:spacing w:before="0" w:beforeAutospacing="0" w:after="0" w:afterAutospacing="0"/>
        <w:rPr>
          <w:rStyle w:val="normaltextrun"/>
          <w:rFonts w:ascii="Segoe UI" w:hAnsi="Segoe UI" w:cs="Segoe UI"/>
          <w:lang w:val="en-US"/>
        </w:rPr>
      </w:pPr>
      <w:r w:rsidRPr="6DBD893D">
        <w:rPr>
          <w:rStyle w:val="normaltextrun"/>
          <w:rFonts w:ascii="Segoe UI" w:hAnsi="Segoe UI" w:cs="Segoe UI"/>
          <w:b/>
          <w:bCs/>
          <w:lang w:val="en-US"/>
        </w:rPr>
        <w:t xml:space="preserve">Slide </w:t>
      </w:r>
      <w:r>
        <w:rPr>
          <w:rStyle w:val="normaltextrun"/>
          <w:rFonts w:ascii="Segoe UI" w:hAnsi="Segoe UI" w:cs="Segoe UI"/>
          <w:b/>
          <w:bCs/>
          <w:lang w:val="en-US"/>
        </w:rPr>
        <w:t>9</w:t>
      </w:r>
      <w:r w:rsidRPr="6DBD893D">
        <w:rPr>
          <w:rStyle w:val="normaltextrun"/>
          <w:rFonts w:ascii="Segoe UI" w:hAnsi="Segoe UI" w:cs="Segoe UI"/>
          <w:b/>
          <w:bCs/>
          <w:lang w:val="en-US"/>
        </w:rPr>
        <w:t xml:space="preserve">: </w:t>
      </w:r>
      <w:r w:rsidRPr="6DBD893D">
        <w:rPr>
          <w:rStyle w:val="normaltextrun"/>
          <w:rFonts w:ascii="Segoe UI" w:hAnsi="Segoe UI" w:cs="Segoe UI"/>
          <w:lang w:val="en-US"/>
        </w:rPr>
        <w:t xml:space="preserve">In </w:t>
      </w:r>
      <w:r>
        <w:rPr>
          <w:rStyle w:val="normaltextrun"/>
          <w:rFonts w:ascii="Segoe UI" w:hAnsi="Segoe UI" w:cs="Segoe UI"/>
          <w:lang w:val="en-US"/>
        </w:rPr>
        <w:t>the second</w:t>
      </w:r>
      <w:r w:rsidRPr="6DBD893D">
        <w:rPr>
          <w:rStyle w:val="normaltextrun"/>
          <w:rFonts w:ascii="Segoe UI" w:hAnsi="Segoe UI" w:cs="Segoe UI"/>
          <w:lang w:val="en-US"/>
        </w:rPr>
        <w:t xml:space="preserve"> video students are introduced to Microsoft’s AI for Good Ethical Principles. </w:t>
      </w:r>
    </w:p>
    <w:p w14:paraId="794B824E" w14:textId="77777777" w:rsidR="00681F38" w:rsidRPr="00681F38" w:rsidRDefault="00681F38" w:rsidP="00F2320A">
      <w:pPr>
        <w:pStyle w:val="paragraph"/>
        <w:spacing w:before="0" w:beforeAutospacing="0" w:after="0" w:afterAutospacing="0"/>
        <w:rPr>
          <w:rFonts w:ascii="Segoe UI" w:hAnsi="Segoe UI" w:cs="Segoe UI"/>
          <w:lang w:val="en-US"/>
        </w:rPr>
      </w:pPr>
    </w:p>
    <w:p w14:paraId="63D01536" w14:textId="1A5F3511" w:rsidR="002E0B45" w:rsidRDefault="66047F77" w:rsidP="00F2320A">
      <w:pPr>
        <w:pStyle w:val="paragraph"/>
        <w:spacing w:before="0" w:beforeAutospacing="0" w:after="0" w:afterAutospacing="0"/>
        <w:rPr>
          <w:rFonts w:ascii="Segoe UI" w:hAnsi="Segoe UI" w:cs="Segoe UI"/>
          <w:sz w:val="18"/>
          <w:szCs w:val="18"/>
        </w:rPr>
      </w:pPr>
      <w:r w:rsidRPr="00681F38">
        <w:rPr>
          <w:rStyle w:val="normaltextrun"/>
          <w:rFonts w:ascii="Segoe UI" w:hAnsi="Segoe UI" w:cs="Segoe UI"/>
          <w:color w:val="7030A0"/>
          <w:lang w:val="en-US"/>
        </w:rPr>
        <w:t>At this point</w:t>
      </w:r>
      <w:r w:rsidR="00C25BD0">
        <w:rPr>
          <w:rStyle w:val="normaltextrun"/>
          <w:rFonts w:ascii="Segoe UI" w:hAnsi="Segoe UI" w:cs="Segoe UI"/>
          <w:color w:val="7030A0"/>
          <w:lang w:val="en-US"/>
        </w:rPr>
        <w:t>,</w:t>
      </w:r>
      <w:r w:rsidRPr="00681F38">
        <w:rPr>
          <w:rStyle w:val="normaltextrun"/>
          <w:rFonts w:ascii="Segoe UI" w:hAnsi="Segoe UI" w:cs="Segoe UI"/>
          <w:color w:val="7030A0"/>
          <w:lang w:val="en-US"/>
        </w:rPr>
        <w:t xml:space="preserve"> you should be around 20:00 minutes into your 45:00</w:t>
      </w:r>
      <w:r w:rsidR="00C25BD0" w:rsidRPr="00681F38">
        <w:rPr>
          <w:rStyle w:val="normaltextrun"/>
          <w:rFonts w:ascii="Segoe UI" w:hAnsi="Segoe UI" w:cs="Segoe UI"/>
          <w:color w:val="7030A0"/>
          <w:lang w:val="en-US"/>
        </w:rPr>
        <w:t>-</w:t>
      </w:r>
      <w:r w:rsidRPr="00681F38">
        <w:rPr>
          <w:rStyle w:val="normaltextrun"/>
          <w:rFonts w:ascii="Segoe UI" w:hAnsi="Segoe UI" w:cs="Segoe UI"/>
          <w:color w:val="7030A0"/>
          <w:lang w:val="en-US"/>
        </w:rPr>
        <w:t>minute lesson.</w:t>
      </w:r>
      <w:r w:rsidRPr="04BF5B50">
        <w:rPr>
          <w:rStyle w:val="normaltextrun"/>
          <w:rFonts w:ascii="Segoe UI" w:hAnsi="Segoe UI" w:cs="Segoe UI"/>
          <w:color w:val="7030A0"/>
          <w:lang w:val="en-US"/>
        </w:rPr>
        <w:t> </w:t>
      </w:r>
      <w:r w:rsidRPr="04BF5B50">
        <w:rPr>
          <w:rStyle w:val="eop"/>
          <w:rFonts w:ascii="Segoe UI" w:hAnsi="Segoe UI" w:cs="Segoe UI"/>
          <w:color w:val="7030A0"/>
        </w:rPr>
        <w:t> </w:t>
      </w:r>
    </w:p>
    <w:p w14:paraId="5B9F6C2A" w14:textId="30BAE5CA" w:rsidR="002E0B45" w:rsidRDefault="002E0B45" w:rsidP="00F2320A">
      <w:pPr>
        <w:spacing w:line="240" w:lineRule="auto"/>
        <w:rPr>
          <w:rFonts w:eastAsia="Calibri"/>
          <w:color w:val="1A1A1A" w:themeColor="text1"/>
          <w:lang w:val="en-AU"/>
        </w:rPr>
        <w:pPrChange w:id="20" w:author="Author">
          <w:pPr/>
        </w:pPrChange>
      </w:pPr>
    </w:p>
    <w:p w14:paraId="3A090E26" w14:textId="2BE4B127" w:rsidR="04BF5B50" w:rsidRDefault="04BF5B50" w:rsidP="00F2320A">
      <w:pPr>
        <w:pStyle w:val="paragraph"/>
        <w:spacing w:before="0" w:beforeAutospacing="0" w:after="0" w:afterAutospacing="0"/>
        <w:rPr>
          <w:rStyle w:val="normaltextrun"/>
          <w:lang w:val="en-US"/>
        </w:rPr>
      </w:pPr>
    </w:p>
    <w:p w14:paraId="2CB1372E" w14:textId="615F2E08" w:rsidR="384596A1" w:rsidRDefault="384596A1" w:rsidP="00F2320A">
      <w:pPr>
        <w:pStyle w:val="paragraph"/>
        <w:spacing w:before="0" w:beforeAutospacing="0" w:after="0" w:afterAutospacing="0"/>
        <w:rPr>
          <w:rStyle w:val="normaltextrun"/>
          <w:b/>
          <w:bCs/>
          <w:color w:val="1A1A1A" w:themeColor="text1"/>
          <w:lang w:val="en-US"/>
        </w:rPr>
      </w:pPr>
      <w:r w:rsidRPr="6DBD893D">
        <w:rPr>
          <w:rStyle w:val="normaltextrun"/>
          <w:rFonts w:ascii="Segoe UI" w:hAnsi="Segoe UI" w:cs="Segoe UI"/>
          <w:b/>
          <w:bCs/>
          <w:lang w:val="en-US"/>
        </w:rPr>
        <w:lastRenderedPageBreak/>
        <w:t>Slide 1</w:t>
      </w:r>
      <w:r w:rsidR="001A61AD">
        <w:rPr>
          <w:rStyle w:val="normaltextrun"/>
          <w:rFonts w:ascii="Segoe UI" w:hAnsi="Segoe UI" w:cs="Segoe UI"/>
          <w:b/>
          <w:bCs/>
          <w:lang w:val="en-US"/>
        </w:rPr>
        <w:t>0</w:t>
      </w:r>
      <w:r w:rsidRPr="6DBD893D">
        <w:rPr>
          <w:rStyle w:val="normaltextrun"/>
          <w:rFonts w:ascii="Segoe UI" w:hAnsi="Segoe UI" w:cs="Segoe UI"/>
          <w:b/>
          <w:bCs/>
          <w:lang w:val="en-US"/>
        </w:rPr>
        <w:t>:</w:t>
      </w:r>
      <w:r w:rsidRPr="6DBD893D">
        <w:rPr>
          <w:rStyle w:val="normaltextrun"/>
          <w:rFonts w:ascii="Segoe UI" w:hAnsi="Segoe UI" w:cs="Segoe UI"/>
          <w:lang w:val="en-US"/>
        </w:rPr>
        <w:t xml:space="preserve"> </w:t>
      </w:r>
      <w:r w:rsidR="47C33243" w:rsidRPr="009E7BD5">
        <w:rPr>
          <w:rStyle w:val="normaltextrun"/>
          <w:rFonts w:ascii="Segoe UI" w:hAnsi="Segoe UI" w:cs="Segoe UI"/>
          <w:color w:val="7030A0"/>
          <w:lang w:val="en-US"/>
          <w:rPrChange w:id="21" w:author="Author">
            <w:rPr>
              <w:rStyle w:val="normaltextrun"/>
              <w:rFonts w:ascii="Segoe UI" w:hAnsi="Segoe UI" w:cs="Segoe UI"/>
              <w:color w:val="1A1A1A" w:themeColor="text1"/>
              <w:lang w:val="en-US"/>
            </w:rPr>
          </w:rPrChange>
        </w:rPr>
        <w:t xml:space="preserve">Submission Tips. </w:t>
      </w:r>
      <w:r w:rsidR="47C33243" w:rsidRPr="6DBD893D">
        <w:rPr>
          <w:rStyle w:val="normaltextrun"/>
          <w:rFonts w:ascii="Segoe UI" w:hAnsi="Segoe UI" w:cs="Segoe UI"/>
          <w:color w:val="1A1A1A" w:themeColor="text1"/>
          <w:lang w:val="en-US"/>
        </w:rPr>
        <w:t>Really encourage your students to spend some time thinking about their team’s ethical statements. Teams that simply say 'Our AI is fair because it does not judge people' will of course not score as many points as those who are able to show some good thought around the ethical considerations of their concept.</w:t>
      </w:r>
    </w:p>
    <w:p w14:paraId="594B960D" w14:textId="6167E87E" w:rsidR="04BF5B50" w:rsidRDefault="04BF5B50" w:rsidP="00F2320A">
      <w:pPr>
        <w:pStyle w:val="paragraph"/>
        <w:spacing w:before="0" w:beforeAutospacing="0" w:after="0" w:afterAutospacing="0"/>
        <w:rPr>
          <w:rStyle w:val="normaltextrun"/>
          <w:lang w:val="en-US"/>
        </w:rPr>
      </w:pPr>
    </w:p>
    <w:p w14:paraId="6792D559" w14:textId="2C3CEB65" w:rsidR="384596A1" w:rsidRDefault="384596A1" w:rsidP="00F2320A">
      <w:pPr>
        <w:pStyle w:val="paragraph"/>
        <w:spacing w:before="0" w:beforeAutospacing="0" w:after="0" w:afterAutospacing="0"/>
        <w:rPr>
          <w:rStyle w:val="normaltextrun"/>
          <w:i/>
          <w:iCs/>
          <w:color w:val="1A1A1A" w:themeColor="text1"/>
          <w:lang w:val="en-US"/>
        </w:rPr>
      </w:pPr>
      <w:r w:rsidRPr="6DBD893D">
        <w:rPr>
          <w:rStyle w:val="normaltextrun"/>
          <w:rFonts w:ascii="Segoe UI" w:hAnsi="Segoe UI" w:cs="Segoe UI"/>
          <w:b/>
          <w:bCs/>
          <w:lang w:val="en-US"/>
        </w:rPr>
        <w:t>Slide 1</w:t>
      </w:r>
      <w:r w:rsidR="001A61AD">
        <w:rPr>
          <w:rStyle w:val="normaltextrun"/>
          <w:rFonts w:ascii="Segoe UI" w:hAnsi="Segoe UI" w:cs="Segoe UI"/>
          <w:b/>
          <w:bCs/>
          <w:lang w:val="en-US"/>
        </w:rPr>
        <w:t>1</w:t>
      </w:r>
      <w:r w:rsidRPr="6DBD893D">
        <w:rPr>
          <w:rStyle w:val="normaltextrun"/>
          <w:rFonts w:ascii="Segoe UI" w:hAnsi="Segoe UI" w:cs="Segoe UI"/>
          <w:b/>
          <w:bCs/>
          <w:lang w:val="en-US"/>
        </w:rPr>
        <w:t>:</w:t>
      </w:r>
      <w:r w:rsidRPr="6DBD893D">
        <w:rPr>
          <w:rStyle w:val="normaltextrun"/>
          <w:rFonts w:ascii="Segoe UI" w:hAnsi="Segoe UI" w:cs="Segoe UI"/>
          <w:lang w:val="en-US"/>
        </w:rPr>
        <w:t xml:space="preserve"> </w:t>
      </w:r>
      <w:r w:rsidRPr="0040472C">
        <w:rPr>
          <w:rStyle w:val="normaltextrun"/>
          <w:rFonts w:ascii="Segoe UI" w:hAnsi="Segoe UI" w:cs="Segoe UI"/>
          <w:color w:val="7030A0"/>
          <w:lang w:val="en-US"/>
          <w:rPrChange w:id="22" w:author="Author">
            <w:rPr>
              <w:rStyle w:val="normaltextrun"/>
              <w:rFonts w:ascii="Segoe UI" w:hAnsi="Segoe UI" w:cs="Segoe UI"/>
              <w:lang w:val="en-US"/>
            </w:rPr>
          </w:rPrChange>
        </w:rPr>
        <w:t>Submission tips</w:t>
      </w:r>
      <w:r w:rsidR="008A4252" w:rsidRPr="0040472C">
        <w:rPr>
          <w:rStyle w:val="normaltextrun"/>
          <w:rFonts w:ascii="Segoe UI" w:hAnsi="Segoe UI" w:cs="Segoe UI"/>
          <w:color w:val="7030A0"/>
          <w:lang w:val="en-US"/>
          <w:rPrChange w:id="23" w:author="Author">
            <w:rPr>
              <w:rStyle w:val="normaltextrun"/>
              <w:rFonts w:ascii="Segoe UI" w:hAnsi="Segoe UI" w:cs="Segoe UI"/>
              <w:lang w:val="en-US"/>
            </w:rPr>
          </w:rPrChange>
        </w:rPr>
        <w:t xml:space="preserve"> continued</w:t>
      </w:r>
      <w:r w:rsidR="008A4252">
        <w:rPr>
          <w:rStyle w:val="normaltextrun"/>
          <w:rFonts w:ascii="Segoe UI" w:hAnsi="Segoe UI" w:cs="Segoe UI"/>
          <w:lang w:val="en-US"/>
        </w:rPr>
        <w:t>.</w:t>
      </w:r>
      <w:r w:rsidRPr="6DBD893D">
        <w:rPr>
          <w:rStyle w:val="normaltextrun"/>
          <w:rFonts w:ascii="Segoe UI" w:hAnsi="Segoe UI" w:cs="Segoe UI"/>
          <w:lang w:val="en-US"/>
        </w:rPr>
        <w:t xml:space="preserve"> It’s important that students explain how they meet the ethical principles</w:t>
      </w:r>
      <w:r w:rsidR="54A5027E" w:rsidRPr="6DBD893D">
        <w:rPr>
          <w:rStyle w:val="normaltextrun"/>
          <w:rFonts w:ascii="Segoe UI" w:hAnsi="Segoe UI" w:cs="Segoe UI"/>
          <w:lang w:val="en-US"/>
        </w:rPr>
        <w:t>.</w:t>
      </w:r>
      <w:r w:rsidRPr="6DBD893D">
        <w:rPr>
          <w:rStyle w:val="normaltextrun"/>
          <w:rFonts w:ascii="Segoe UI" w:hAnsi="Segoe UI" w:cs="Segoe UI"/>
          <w:lang w:val="en-US"/>
        </w:rPr>
        <w:t xml:space="preserve"> </w:t>
      </w:r>
      <w:r w:rsidR="6C70EAD3" w:rsidRPr="6DBD893D">
        <w:rPr>
          <w:rStyle w:val="normaltextrun"/>
          <w:rFonts w:ascii="Segoe UI" w:hAnsi="Segoe UI" w:cs="Segoe UI"/>
          <w:color w:val="1A1A1A" w:themeColor="text1"/>
          <w:lang w:val="en-US"/>
        </w:rPr>
        <w:t>An example of an ethics statement is on this slide. Specifically, we have show</w:t>
      </w:r>
      <w:r w:rsidR="008A4252">
        <w:rPr>
          <w:rStyle w:val="normaltextrun"/>
          <w:rFonts w:ascii="Segoe UI" w:hAnsi="Segoe UI" w:cs="Segoe UI"/>
          <w:color w:val="1A1A1A" w:themeColor="text1"/>
          <w:lang w:val="en-US"/>
        </w:rPr>
        <w:t>n</w:t>
      </w:r>
      <w:r w:rsidR="6C70EAD3" w:rsidRPr="6DBD893D">
        <w:rPr>
          <w:rStyle w:val="normaltextrun"/>
          <w:rFonts w:ascii="Segoe UI" w:hAnsi="Segoe UI" w:cs="Segoe UI"/>
          <w:color w:val="1A1A1A" w:themeColor="text1"/>
          <w:lang w:val="en-US"/>
        </w:rPr>
        <w:t xml:space="preserve"> an example </w:t>
      </w:r>
      <w:r w:rsidR="008A4252">
        <w:rPr>
          <w:rStyle w:val="normaltextrun"/>
          <w:rFonts w:ascii="Segoe UI" w:hAnsi="Segoe UI" w:cs="Segoe UI"/>
          <w:color w:val="1A1A1A" w:themeColor="text1"/>
          <w:lang w:val="en-US"/>
        </w:rPr>
        <w:t>of</w:t>
      </w:r>
      <w:r w:rsidR="6C70EAD3" w:rsidRPr="6DBD893D">
        <w:rPr>
          <w:rStyle w:val="normaltextrun"/>
          <w:rFonts w:ascii="Segoe UI" w:hAnsi="Segoe UI" w:cs="Segoe UI"/>
          <w:color w:val="1A1A1A" w:themeColor="text1"/>
          <w:lang w:val="en-US"/>
        </w:rPr>
        <w:t xml:space="preserve"> fairness: </w:t>
      </w:r>
      <w:r w:rsidR="6C70EAD3" w:rsidRPr="6DBD893D">
        <w:rPr>
          <w:rStyle w:val="normaltextrun"/>
          <w:rFonts w:ascii="Segoe UI" w:hAnsi="Segoe UI" w:cs="Segoe UI"/>
          <w:i/>
          <w:iCs/>
          <w:color w:val="1A1A1A" w:themeColor="text1"/>
          <w:lang w:val="en-US"/>
        </w:rPr>
        <w:t>Fairness: We believe our AI concept is fair because our AI Interviewer does not make any hiring decisions based on appearance. The AI does not see a picture or video of the person, or even see their family name, so that the AI is unable to make hiring decisions based on their racial or cultural background.</w:t>
      </w:r>
    </w:p>
    <w:p w14:paraId="5FDE724F" w14:textId="515CBA98" w:rsidR="04BF5B50" w:rsidRDefault="04BF5B50" w:rsidP="00F2320A">
      <w:pPr>
        <w:pStyle w:val="paragraph"/>
        <w:spacing w:before="0" w:beforeAutospacing="0" w:after="0" w:afterAutospacing="0"/>
        <w:rPr>
          <w:rStyle w:val="normaltextrun"/>
          <w:lang w:val="en-US"/>
        </w:rPr>
      </w:pPr>
    </w:p>
    <w:p w14:paraId="405CA934" w14:textId="69401DB1" w:rsidR="001A61AD" w:rsidRDefault="5EC85E9D" w:rsidP="00F2320A">
      <w:pPr>
        <w:pStyle w:val="paragraph"/>
        <w:spacing w:before="0" w:beforeAutospacing="0" w:after="0" w:afterAutospacing="0"/>
        <w:rPr>
          <w:rStyle w:val="normaltextrun"/>
          <w:rFonts w:ascii="Segoe UI" w:hAnsi="Segoe UI" w:cs="Segoe UI"/>
          <w:lang w:val="en-US"/>
        </w:rPr>
      </w:pPr>
      <w:r w:rsidRPr="6DBD893D">
        <w:rPr>
          <w:rStyle w:val="normaltextrun"/>
          <w:rFonts w:ascii="Segoe UI" w:hAnsi="Segoe UI" w:cs="Segoe UI"/>
          <w:b/>
          <w:bCs/>
          <w:lang w:val="en-US"/>
        </w:rPr>
        <w:t>Slide 1</w:t>
      </w:r>
      <w:r w:rsidR="001A61AD">
        <w:rPr>
          <w:rStyle w:val="normaltextrun"/>
          <w:rFonts w:ascii="Segoe UI" w:hAnsi="Segoe UI" w:cs="Segoe UI"/>
          <w:b/>
          <w:bCs/>
          <w:lang w:val="en-US"/>
        </w:rPr>
        <w:t>2</w:t>
      </w:r>
      <w:r w:rsidRPr="6DBD893D">
        <w:rPr>
          <w:rStyle w:val="normaltextrun"/>
          <w:rFonts w:ascii="Segoe UI" w:hAnsi="Segoe UI" w:cs="Segoe UI"/>
          <w:b/>
          <w:bCs/>
          <w:lang w:val="en-US"/>
        </w:rPr>
        <w:t>:</w:t>
      </w:r>
      <w:r w:rsidRPr="6DBD893D">
        <w:rPr>
          <w:rStyle w:val="normaltextrun"/>
          <w:rFonts w:ascii="Segoe UI" w:hAnsi="Segoe UI" w:cs="Segoe UI"/>
          <w:lang w:val="en-US"/>
        </w:rPr>
        <w:t xml:space="preserve"> </w:t>
      </w:r>
      <w:r w:rsidR="001A61AD" w:rsidRPr="008A4252">
        <w:rPr>
          <w:rStyle w:val="normaltextrun"/>
          <w:rFonts w:ascii="Segoe UI" w:hAnsi="Segoe UI" w:cs="Segoe UI"/>
          <w:color w:val="7030A0"/>
          <w:lang w:val="en-US"/>
        </w:rPr>
        <w:t>Rapid Reflection</w:t>
      </w:r>
      <w:ins w:id="24" w:author="Author">
        <w:r w:rsidR="007D48A9">
          <w:rPr>
            <w:rStyle w:val="normaltextrun"/>
            <w:rFonts w:ascii="Segoe UI" w:hAnsi="Segoe UI" w:cs="Segoe UI"/>
            <w:lang w:val="en-US"/>
          </w:rPr>
          <w:t>.</w:t>
        </w:r>
      </w:ins>
      <w:del w:id="25" w:author="Author">
        <w:r w:rsidR="001A61AD" w:rsidRPr="008A4252" w:rsidDel="007D48A9">
          <w:rPr>
            <w:rStyle w:val="normaltextrun"/>
            <w:rFonts w:ascii="Segoe UI" w:hAnsi="Segoe UI" w:cs="Segoe UI"/>
            <w:color w:val="7030A0"/>
            <w:lang w:val="en-US"/>
          </w:rPr>
          <w:delText xml:space="preserve"> </w:delText>
        </w:r>
        <w:r w:rsidR="001A61AD" w:rsidDel="007D48A9">
          <w:rPr>
            <w:rStyle w:val="normaltextrun"/>
            <w:rFonts w:ascii="Segoe UI" w:hAnsi="Segoe UI" w:cs="Segoe UI"/>
            <w:lang w:val="en-US"/>
          </w:rPr>
          <w:delText>–</w:delText>
        </w:r>
      </w:del>
      <w:r w:rsidR="001A61AD">
        <w:rPr>
          <w:rStyle w:val="normaltextrun"/>
          <w:rFonts w:ascii="Segoe UI" w:hAnsi="Segoe UI" w:cs="Segoe UI"/>
          <w:lang w:val="en-US"/>
        </w:rPr>
        <w:t xml:space="preserve"> </w:t>
      </w:r>
      <w:r w:rsidR="008A4252">
        <w:rPr>
          <w:rStyle w:val="normaltextrun"/>
          <w:rFonts w:ascii="Segoe UI" w:hAnsi="Segoe UI" w:cs="Segoe UI"/>
          <w:lang w:val="en-US"/>
        </w:rPr>
        <w:t xml:space="preserve">To help students prepare to craft their own detailed statements about each ethical principle, they will start by focusing on just one and generating a few ideas about how their idea is aligned </w:t>
      </w:r>
      <w:r w:rsidR="00C25BD0">
        <w:rPr>
          <w:rStyle w:val="normaltextrun"/>
          <w:rFonts w:ascii="Segoe UI" w:hAnsi="Segoe UI" w:cs="Segoe UI"/>
          <w:lang w:val="en-US"/>
        </w:rPr>
        <w:t>with</w:t>
      </w:r>
      <w:r w:rsidR="008A4252">
        <w:rPr>
          <w:rStyle w:val="normaltextrun"/>
          <w:rFonts w:ascii="Segoe UI" w:hAnsi="Segoe UI" w:cs="Segoe UI"/>
          <w:lang w:val="en-US"/>
        </w:rPr>
        <w:t xml:space="preserve"> that principle. </w:t>
      </w:r>
    </w:p>
    <w:p w14:paraId="3AC67116" w14:textId="1903AAB2" w:rsidR="5EC85E9D" w:rsidRDefault="5EC85E9D" w:rsidP="00F2320A">
      <w:pPr>
        <w:pStyle w:val="paragraph"/>
        <w:spacing w:before="0" w:beforeAutospacing="0" w:after="0" w:afterAutospacing="0"/>
        <w:rPr>
          <w:rStyle w:val="normaltextrun"/>
          <w:lang w:val="en-US"/>
        </w:rPr>
      </w:pPr>
    </w:p>
    <w:p w14:paraId="4AEA634B" w14:textId="00DF1BC4" w:rsidR="1D6D43CF" w:rsidRDefault="1D6D43CF" w:rsidP="00F2320A">
      <w:pPr>
        <w:pStyle w:val="paragraph"/>
        <w:spacing w:before="0" w:beforeAutospacing="0" w:after="0" w:afterAutospacing="0"/>
        <w:rPr>
          <w:rStyle w:val="normaltextrun"/>
          <w:rFonts w:ascii="Segoe UI" w:hAnsi="Segoe UI" w:cs="Segoe UI"/>
          <w:lang w:val="en-US"/>
        </w:rPr>
      </w:pPr>
      <w:r w:rsidRPr="16B76726">
        <w:rPr>
          <w:rStyle w:val="normaltextrun"/>
          <w:rFonts w:ascii="Segoe UI" w:hAnsi="Segoe UI" w:cs="Segoe UI"/>
          <w:lang w:val="en-US"/>
        </w:rPr>
        <w:t xml:space="preserve">To recap, these are: </w:t>
      </w:r>
    </w:p>
    <w:p w14:paraId="04A01326" w14:textId="4365FB39" w:rsidR="04BF5B50" w:rsidRDefault="04BF5B50" w:rsidP="00F2320A">
      <w:pPr>
        <w:pStyle w:val="paragraph"/>
        <w:spacing w:before="0" w:beforeAutospacing="0" w:after="0" w:afterAutospacing="0"/>
        <w:rPr>
          <w:rStyle w:val="normaltextrun"/>
          <w:rFonts w:ascii="Segoe UI" w:hAnsi="Segoe UI" w:cs="Segoe UI"/>
          <w:lang w:val="en-US"/>
        </w:rPr>
      </w:pPr>
    </w:p>
    <w:p w14:paraId="4F52B23E" w14:textId="1E66CCC4" w:rsidR="10088222" w:rsidRDefault="10088222" w:rsidP="00F2320A">
      <w:pPr>
        <w:pStyle w:val="paragraph"/>
        <w:numPr>
          <w:ilvl w:val="0"/>
          <w:numId w:val="12"/>
        </w:numPr>
        <w:spacing w:before="0" w:beforeAutospacing="0" w:after="0" w:afterAutospacing="0"/>
        <w:rPr>
          <w:rStyle w:val="normaltextrun"/>
          <w:rFonts w:ascii="Segoe UI" w:hAnsi="Segoe UI" w:cs="Segoe UI"/>
          <w:b/>
          <w:bCs/>
          <w:lang w:val="en-US"/>
        </w:rPr>
      </w:pPr>
      <w:r w:rsidRPr="04BF5B50">
        <w:rPr>
          <w:rStyle w:val="normaltextrun"/>
          <w:rFonts w:ascii="Segoe UI" w:hAnsi="Segoe UI" w:cs="Segoe UI"/>
          <w:lang w:val="en-US"/>
        </w:rPr>
        <w:t>Fairness: Treat all people fairly and equally. (That the AI does not bias people for any reason, and that all can access it equally. For example, a real-estate AI that scans applications for apartment rentals does not bias people based on their cultural background</w:t>
      </w:r>
      <w:r w:rsidR="00031E61">
        <w:rPr>
          <w:rStyle w:val="normaltextrun"/>
          <w:rFonts w:ascii="Segoe UI" w:hAnsi="Segoe UI" w:cs="Segoe UI"/>
          <w:lang w:val="en-US"/>
        </w:rPr>
        <w:t>.</w:t>
      </w:r>
      <w:r w:rsidRPr="04BF5B50">
        <w:rPr>
          <w:rStyle w:val="normaltextrun"/>
          <w:rFonts w:ascii="Segoe UI" w:hAnsi="Segoe UI" w:cs="Segoe UI"/>
          <w:lang w:val="en-US"/>
        </w:rPr>
        <w:t>)</w:t>
      </w:r>
    </w:p>
    <w:p w14:paraId="0CEF42CF" w14:textId="653F4C77" w:rsidR="04BF5B50" w:rsidRPr="001A61AD" w:rsidRDefault="10088222" w:rsidP="00F2320A">
      <w:pPr>
        <w:pStyle w:val="paragraph"/>
        <w:numPr>
          <w:ilvl w:val="0"/>
          <w:numId w:val="12"/>
        </w:numPr>
        <w:spacing w:before="0" w:beforeAutospacing="0" w:after="0" w:afterAutospacing="0"/>
        <w:rPr>
          <w:rStyle w:val="normaltextrun"/>
          <w:rFonts w:ascii="Segoe UI" w:hAnsi="Segoe UI" w:cs="Segoe UI"/>
          <w:b/>
          <w:bCs/>
          <w:lang w:val="en-US"/>
        </w:rPr>
      </w:pPr>
      <w:r w:rsidRPr="04BF5B50">
        <w:rPr>
          <w:rStyle w:val="normaltextrun"/>
          <w:rFonts w:ascii="Segoe UI" w:hAnsi="Segoe UI" w:cs="Segoe UI"/>
          <w:lang w:val="en-US"/>
        </w:rPr>
        <w:t>Reliability &amp; Safety: Perform reliably and safely. (That the AI performs its task in a safe manner. For example, that a self-driving car is at least as safe as human drivers, or ideally, even safer!)</w:t>
      </w:r>
    </w:p>
    <w:p w14:paraId="36D48229" w14:textId="4C56C611" w:rsidR="04BF5B50" w:rsidRPr="001A61AD" w:rsidRDefault="10088222" w:rsidP="00F2320A">
      <w:pPr>
        <w:pStyle w:val="paragraph"/>
        <w:numPr>
          <w:ilvl w:val="0"/>
          <w:numId w:val="12"/>
        </w:numPr>
        <w:spacing w:before="0" w:beforeAutospacing="0" w:after="0" w:afterAutospacing="0"/>
        <w:rPr>
          <w:rStyle w:val="normaltextrun"/>
          <w:rFonts w:ascii="Segoe UI" w:hAnsi="Segoe UI" w:cs="Segoe UI"/>
          <w:b/>
          <w:bCs/>
          <w:lang w:val="en-US"/>
        </w:rPr>
      </w:pPr>
      <w:r w:rsidRPr="04BF5B50">
        <w:rPr>
          <w:rStyle w:val="normaltextrun"/>
          <w:rFonts w:ascii="Segoe UI" w:hAnsi="Segoe UI" w:cs="Segoe UI"/>
          <w:lang w:val="en-US"/>
        </w:rPr>
        <w:t xml:space="preserve">Privacy &amp; Security: Respect everyone’s privacy. (That the AI is very secure and responsible with the data it takes in. For example, with a mental health AI that provides automated counselling, users would want to know that what they say in their sessions would be very safe!) </w:t>
      </w:r>
    </w:p>
    <w:p w14:paraId="3977913C" w14:textId="07D6578D" w:rsidR="04BF5B50" w:rsidRPr="001A61AD" w:rsidRDefault="10088222" w:rsidP="00F2320A">
      <w:pPr>
        <w:pStyle w:val="paragraph"/>
        <w:numPr>
          <w:ilvl w:val="0"/>
          <w:numId w:val="12"/>
        </w:numPr>
        <w:spacing w:before="0" w:beforeAutospacing="0" w:after="0" w:afterAutospacing="0"/>
        <w:rPr>
          <w:rStyle w:val="normaltextrun"/>
          <w:rFonts w:ascii="Segoe UI" w:hAnsi="Segoe UI" w:cs="Segoe UI"/>
          <w:b/>
          <w:bCs/>
          <w:lang w:val="en-US"/>
        </w:rPr>
      </w:pPr>
      <w:r w:rsidRPr="04BF5B50">
        <w:rPr>
          <w:rStyle w:val="normaltextrun"/>
          <w:rFonts w:ascii="Segoe UI" w:hAnsi="Segoe UI" w:cs="Segoe UI"/>
          <w:lang w:val="en-US"/>
        </w:rPr>
        <w:t>Inclusiveness: Empower and engage everyone. (That the AI provides opportunities for all people to access its services. For example, an AI that helps people to cook healthy recipes would strive to be used by those who are blind, deaf, or who do not speak a highly used language.)</w:t>
      </w:r>
    </w:p>
    <w:p w14:paraId="2D45C8E8" w14:textId="35CBE06D" w:rsidR="04BF5B50" w:rsidRPr="001A61AD" w:rsidRDefault="10088222" w:rsidP="00F2320A">
      <w:pPr>
        <w:pStyle w:val="paragraph"/>
        <w:numPr>
          <w:ilvl w:val="0"/>
          <w:numId w:val="12"/>
        </w:numPr>
        <w:spacing w:before="0" w:beforeAutospacing="0" w:after="0" w:afterAutospacing="0"/>
        <w:rPr>
          <w:rStyle w:val="normaltextrun"/>
          <w:rFonts w:ascii="Segoe UI" w:hAnsi="Segoe UI" w:cs="Segoe UI"/>
          <w:lang w:val="en-US"/>
        </w:rPr>
      </w:pPr>
      <w:r w:rsidRPr="04BF5B50">
        <w:rPr>
          <w:rStyle w:val="normaltextrun"/>
          <w:rFonts w:ascii="Segoe UI" w:hAnsi="Segoe UI" w:cs="Segoe UI"/>
          <w:lang w:val="en-US"/>
        </w:rPr>
        <w:t>Transparency: AI systems should be easy-to-understand. (That the AI can be used in a way where people understand why it is collecting certain data, and what that is being used for. For example, if there was a skin cancer scanning device embedded in a mirror to scan a person’s face, they should be able to know that this image is only being used for the cancer screening, not for any other purpose they are not aware of.)</w:t>
      </w:r>
    </w:p>
    <w:p w14:paraId="06E84D0B" w14:textId="0661DE2D" w:rsidR="04BF5B50" w:rsidRDefault="10088222" w:rsidP="00F2320A">
      <w:pPr>
        <w:pStyle w:val="paragraph"/>
        <w:numPr>
          <w:ilvl w:val="0"/>
          <w:numId w:val="12"/>
        </w:numPr>
        <w:spacing w:before="0" w:beforeAutospacing="0" w:after="0" w:afterAutospacing="0"/>
        <w:rPr>
          <w:rStyle w:val="normaltextrun"/>
          <w:rFonts w:ascii="Segoe UI" w:hAnsi="Segoe UI" w:cs="Segoe UI"/>
          <w:b/>
          <w:bCs/>
          <w:lang w:val="en-US"/>
        </w:rPr>
      </w:pPr>
      <w:r w:rsidRPr="709486EC">
        <w:rPr>
          <w:rStyle w:val="normaltextrun"/>
          <w:rFonts w:ascii="Segoe UI" w:hAnsi="Segoe UI" w:cs="Segoe UI"/>
          <w:lang w:val="en-US"/>
        </w:rPr>
        <w:lastRenderedPageBreak/>
        <w:t>Accountability: AI systems should be responsible and have algorithmic accountability. (That the AI can be understood and overseen by humans. For example, if there was an AI that was scanning social media to spot ‘fake news’ there should be some human oversight of this, an understanding of the ways that an AI is making this determination.)</w:t>
      </w:r>
    </w:p>
    <w:p w14:paraId="490FECD7" w14:textId="200F4AC7" w:rsidR="04BF5B50" w:rsidRDefault="04BF5B50" w:rsidP="00F2320A">
      <w:pPr>
        <w:pStyle w:val="paragraph"/>
        <w:spacing w:before="0" w:beforeAutospacing="0" w:after="0" w:afterAutospacing="0"/>
        <w:rPr>
          <w:rStyle w:val="normaltextrun"/>
          <w:lang w:val="en-US"/>
        </w:rPr>
      </w:pPr>
    </w:p>
    <w:p w14:paraId="2119B892" w14:textId="763E9BCB" w:rsidR="04BF5B50" w:rsidRDefault="04BF5B50" w:rsidP="00F2320A">
      <w:pPr>
        <w:pStyle w:val="paragraph"/>
        <w:spacing w:before="0" w:beforeAutospacing="0" w:after="0" w:afterAutospacing="0"/>
        <w:rPr>
          <w:rStyle w:val="eop"/>
          <w:color w:val="7030A0"/>
        </w:rPr>
      </w:pPr>
    </w:p>
    <w:p w14:paraId="238C17F3" w14:textId="5EE13D3B" w:rsidR="001A61AD" w:rsidRDefault="001A61AD" w:rsidP="00F2320A">
      <w:pPr>
        <w:pStyle w:val="paragraph"/>
        <w:spacing w:before="0" w:beforeAutospacing="0" w:after="0" w:afterAutospacing="0"/>
        <w:rPr>
          <w:rStyle w:val="normaltextrun"/>
          <w:rFonts w:ascii="Segoe UI" w:hAnsi="Segoe UI" w:cs="Segoe UI"/>
          <w:b/>
          <w:bCs/>
          <w:lang w:val="en-US"/>
        </w:rPr>
      </w:pPr>
      <w:r w:rsidRPr="6DBD893D">
        <w:rPr>
          <w:rStyle w:val="normaltextrun"/>
          <w:rFonts w:ascii="Segoe UI" w:hAnsi="Segoe UI" w:cs="Segoe UI"/>
          <w:b/>
          <w:bCs/>
          <w:lang w:val="en-US"/>
        </w:rPr>
        <w:t>Slide 1</w:t>
      </w:r>
      <w:r>
        <w:rPr>
          <w:rStyle w:val="normaltextrun"/>
          <w:rFonts w:ascii="Segoe UI" w:hAnsi="Segoe UI" w:cs="Segoe UI"/>
          <w:b/>
          <w:bCs/>
          <w:lang w:val="en-US"/>
        </w:rPr>
        <w:t xml:space="preserve">3: </w:t>
      </w:r>
      <w:r w:rsidRPr="000F1781">
        <w:rPr>
          <w:rStyle w:val="normaltextrun"/>
          <w:rFonts w:ascii="Segoe UI" w:eastAsia="Segoe UI" w:hAnsi="Segoe UI" w:cs="Segoe UI"/>
          <w:lang w:val="en-US"/>
        </w:rPr>
        <w:t xml:space="preserve">In the </w:t>
      </w:r>
      <w:r w:rsidR="000F1781" w:rsidRPr="000F1781">
        <w:rPr>
          <w:rStyle w:val="normaltextrun"/>
          <w:rFonts w:ascii="Segoe UI" w:eastAsia="Segoe UI" w:hAnsi="Segoe UI" w:cs="Segoe UI"/>
          <w:lang w:val="en-US"/>
        </w:rPr>
        <w:t>third</w:t>
      </w:r>
      <w:r w:rsidRPr="000F1781">
        <w:rPr>
          <w:rStyle w:val="normaltextrun"/>
          <w:rFonts w:ascii="Segoe UI" w:eastAsia="Segoe UI" w:hAnsi="Segoe UI" w:cs="Segoe UI"/>
          <w:lang w:val="en-US"/>
        </w:rPr>
        <w:t xml:space="preserve"> video </w:t>
      </w:r>
      <w:r w:rsidRPr="55561C2F">
        <w:rPr>
          <w:rStyle w:val="normaltextrun"/>
          <w:rFonts w:ascii="Segoe UI" w:eastAsia="Segoe UI" w:hAnsi="Segoe UI" w:cs="Segoe UI"/>
          <w:color w:val="000000"/>
          <w:lang w:val="en-US"/>
        </w:rPr>
        <w:t xml:space="preserve">we introduce the term cybersecurity. This is designed to prime your students to start to understand why cybersecurity is a big </w:t>
      </w:r>
      <w:proofErr w:type="gramStart"/>
      <w:r w:rsidRPr="55561C2F">
        <w:rPr>
          <w:rStyle w:val="normaltextrun"/>
          <w:rFonts w:ascii="Segoe UI" w:eastAsia="Segoe UI" w:hAnsi="Segoe UI" w:cs="Segoe UI"/>
          <w:color w:val="000000"/>
          <w:lang w:val="en-US"/>
        </w:rPr>
        <w:t>deal, and</w:t>
      </w:r>
      <w:proofErr w:type="gramEnd"/>
      <w:r w:rsidRPr="55561C2F">
        <w:rPr>
          <w:rStyle w:val="normaltextrun"/>
          <w:rFonts w:ascii="Segoe UI" w:eastAsia="Segoe UI" w:hAnsi="Segoe UI" w:cs="Segoe UI"/>
          <w:color w:val="000000"/>
          <w:lang w:val="en-US"/>
        </w:rPr>
        <w:t xml:space="preserve"> begin thinking about how their idea might have cybersecurity issues.</w:t>
      </w:r>
    </w:p>
    <w:p w14:paraId="493388A6" w14:textId="77777777" w:rsidR="001A61AD" w:rsidRDefault="001A61AD" w:rsidP="00F2320A">
      <w:pPr>
        <w:pStyle w:val="paragraph"/>
        <w:spacing w:before="0" w:beforeAutospacing="0" w:after="0" w:afterAutospacing="0"/>
        <w:rPr>
          <w:rStyle w:val="normaltextrun"/>
          <w:lang w:val="en-US"/>
        </w:rPr>
      </w:pPr>
    </w:p>
    <w:p w14:paraId="413D1800" w14:textId="2402E1E2" w:rsidR="051D266C" w:rsidRDefault="051D266C" w:rsidP="00F2320A">
      <w:pPr>
        <w:pStyle w:val="paragraph"/>
        <w:spacing w:before="0" w:beforeAutospacing="0" w:after="0" w:afterAutospacing="0"/>
        <w:rPr>
          <w:rFonts w:ascii="Segoe UI" w:eastAsia="Segoe UI" w:hAnsi="Segoe UI" w:cs="Segoe UI"/>
          <w:color w:val="1A1A1A" w:themeColor="text1"/>
          <w:lang w:val="en-US"/>
        </w:rPr>
      </w:pPr>
      <w:r w:rsidRPr="6DBD893D">
        <w:rPr>
          <w:rStyle w:val="normaltextrun"/>
          <w:rFonts w:ascii="Segoe UI" w:hAnsi="Segoe UI" w:cs="Segoe UI"/>
          <w:b/>
          <w:bCs/>
          <w:lang w:val="en-US"/>
        </w:rPr>
        <w:t>Slide 1</w:t>
      </w:r>
      <w:r w:rsidR="38190063" w:rsidRPr="6DBD893D">
        <w:rPr>
          <w:rStyle w:val="normaltextrun"/>
          <w:rFonts w:ascii="Segoe UI" w:hAnsi="Segoe UI" w:cs="Segoe UI"/>
          <w:b/>
          <w:bCs/>
          <w:lang w:val="en-US"/>
        </w:rPr>
        <w:t>4</w:t>
      </w:r>
      <w:r w:rsidRPr="6DBD893D">
        <w:rPr>
          <w:rStyle w:val="normaltextrun"/>
          <w:rFonts w:ascii="Segoe UI" w:hAnsi="Segoe UI" w:cs="Segoe UI"/>
          <w:b/>
          <w:bCs/>
          <w:lang w:val="en-US"/>
        </w:rPr>
        <w:t xml:space="preserve">: </w:t>
      </w:r>
      <w:r w:rsidR="0F6F4772" w:rsidRPr="6DBD893D">
        <w:rPr>
          <w:rFonts w:ascii="Segoe UI" w:eastAsia="Segoe UI" w:hAnsi="Segoe UI" w:cs="Segoe UI"/>
          <w:color w:val="7030A0"/>
          <w:lang w:val="en-US"/>
        </w:rPr>
        <w:t>Rapid Reflection</w:t>
      </w:r>
      <w:ins w:id="26" w:author="Author">
        <w:r w:rsidR="007D48A9" w:rsidRPr="00B0632D">
          <w:rPr>
            <w:rFonts w:ascii="Segoe UI" w:eastAsia="Segoe UI" w:hAnsi="Segoe UI" w:cs="Segoe UI"/>
            <w:color w:val="1A1A1A" w:themeColor="text1"/>
            <w:lang w:val="en-US"/>
            <w:rPrChange w:id="27" w:author="Author">
              <w:rPr>
                <w:rFonts w:ascii="Segoe UI" w:eastAsia="Segoe UI" w:hAnsi="Segoe UI" w:cs="Segoe UI"/>
                <w:b/>
                <w:bCs/>
                <w:color w:val="1A1A1A" w:themeColor="text1"/>
                <w:lang w:val="en-US"/>
              </w:rPr>
            </w:rPrChange>
          </w:rPr>
          <w:t>.</w:t>
        </w:r>
      </w:ins>
      <w:del w:id="28" w:author="Author">
        <w:r w:rsidR="0F6F4772" w:rsidRPr="6DBD893D" w:rsidDel="007D48A9">
          <w:rPr>
            <w:rFonts w:ascii="Segoe UI" w:eastAsia="Segoe UI" w:hAnsi="Segoe UI" w:cs="Segoe UI"/>
            <w:b/>
            <w:bCs/>
            <w:color w:val="7030A0"/>
            <w:lang w:val="en-US"/>
          </w:rPr>
          <w:delText xml:space="preserve"> </w:delText>
        </w:r>
        <w:r w:rsidR="0F6F4772" w:rsidRPr="6DBD893D" w:rsidDel="007D48A9">
          <w:rPr>
            <w:rFonts w:ascii="Segoe UI" w:eastAsia="Segoe UI" w:hAnsi="Segoe UI" w:cs="Segoe UI"/>
            <w:b/>
            <w:bCs/>
            <w:color w:val="1A1A1A" w:themeColor="text1"/>
            <w:lang w:val="en-US"/>
          </w:rPr>
          <w:delText>–</w:delText>
        </w:r>
      </w:del>
      <w:r w:rsidR="0F6F4772" w:rsidRPr="6DBD893D">
        <w:rPr>
          <w:rFonts w:ascii="Segoe UI" w:eastAsia="Segoe UI" w:hAnsi="Segoe UI" w:cs="Segoe UI"/>
          <w:color w:val="1A1A1A" w:themeColor="text1"/>
          <w:lang w:val="en-US"/>
        </w:rPr>
        <w:t xml:space="preserve"> </w:t>
      </w:r>
      <w:r w:rsidR="000F1781">
        <w:rPr>
          <w:rFonts w:ascii="Segoe UI" w:eastAsia="Segoe UI" w:hAnsi="Segoe UI" w:cs="Segoe UI"/>
          <w:color w:val="1A1A1A" w:themeColor="text1"/>
          <w:lang w:val="en-US"/>
        </w:rPr>
        <w:t xml:space="preserve">In order to help students make the connection between ethics and cybersecurity, we are asking them to identify how cybersecurity aligns with the AI for Good Ethical Principles. </w:t>
      </w:r>
    </w:p>
    <w:p w14:paraId="6781392F" w14:textId="104B6387" w:rsidR="0C404A87" w:rsidRDefault="0C404A87" w:rsidP="00F2320A">
      <w:pPr>
        <w:pStyle w:val="paragraph"/>
        <w:spacing w:before="0" w:beforeAutospacing="0" w:after="0" w:afterAutospacing="0"/>
        <w:rPr>
          <w:color w:val="1A1A1A" w:themeColor="text1"/>
          <w:lang w:val="en-US"/>
        </w:rPr>
      </w:pPr>
    </w:p>
    <w:p w14:paraId="41399311" w14:textId="5FF2780E" w:rsidR="001A61AD" w:rsidRDefault="001A61AD" w:rsidP="00F2320A">
      <w:pPr>
        <w:pStyle w:val="paragraph"/>
        <w:spacing w:before="0" w:beforeAutospacing="0" w:after="0" w:afterAutospacing="0"/>
        <w:rPr>
          <w:rStyle w:val="normaltextrun"/>
          <w:rFonts w:ascii="Segoe UI" w:eastAsia="Segoe UI" w:hAnsi="Segoe UI" w:cs="Segoe UI"/>
          <w:color w:val="000000"/>
          <w:lang w:val="en-US"/>
        </w:rPr>
      </w:pPr>
      <w:r w:rsidRPr="49F7EB8A">
        <w:rPr>
          <w:rStyle w:val="normaltextrun"/>
          <w:rFonts w:ascii="Segoe UI" w:hAnsi="Segoe UI" w:cs="Segoe UI"/>
          <w:b/>
          <w:bCs/>
          <w:lang w:val="en-US"/>
        </w:rPr>
        <w:t>Slide 1</w:t>
      </w:r>
      <w:r>
        <w:rPr>
          <w:rStyle w:val="normaltextrun"/>
          <w:rFonts w:ascii="Segoe UI" w:hAnsi="Segoe UI" w:cs="Segoe UI"/>
          <w:b/>
          <w:bCs/>
          <w:lang w:val="en-US"/>
        </w:rPr>
        <w:t>5</w:t>
      </w:r>
      <w:r w:rsidRPr="49F7EB8A">
        <w:rPr>
          <w:rStyle w:val="normaltextrun"/>
          <w:rFonts w:ascii="Segoe UI" w:hAnsi="Segoe UI" w:cs="Segoe UI"/>
          <w:b/>
          <w:bCs/>
          <w:lang w:val="en-US"/>
        </w:rPr>
        <w:t xml:space="preserve">: </w:t>
      </w:r>
      <w:r w:rsidRPr="000F1781">
        <w:rPr>
          <w:rStyle w:val="normaltextrun"/>
          <w:rFonts w:ascii="Segoe UI" w:eastAsia="Segoe UI" w:hAnsi="Segoe UI" w:cs="Segoe UI"/>
          <w:lang w:val="en-US"/>
        </w:rPr>
        <w:t xml:space="preserve">In the </w:t>
      </w:r>
      <w:r w:rsidR="000F1781" w:rsidRPr="000F1781">
        <w:rPr>
          <w:rStyle w:val="normaltextrun"/>
          <w:rFonts w:ascii="Segoe UI" w:eastAsia="Segoe UI" w:hAnsi="Segoe UI" w:cs="Segoe UI"/>
          <w:lang w:val="en-US"/>
        </w:rPr>
        <w:t>fourth</w:t>
      </w:r>
      <w:r w:rsidRPr="000F1781">
        <w:rPr>
          <w:rStyle w:val="normaltextrun"/>
          <w:rFonts w:ascii="Segoe UI" w:eastAsia="Segoe UI" w:hAnsi="Segoe UI" w:cs="Segoe UI"/>
          <w:lang w:val="en-US"/>
        </w:rPr>
        <w:t xml:space="preserve"> video we </w:t>
      </w:r>
      <w:r>
        <w:rPr>
          <w:rStyle w:val="normaltextrun"/>
          <w:rFonts w:ascii="Segoe UI" w:eastAsia="Segoe UI" w:hAnsi="Segoe UI" w:cs="Segoe UI"/>
          <w:color w:val="000000"/>
          <w:lang w:val="en-US"/>
        </w:rPr>
        <w:t>look at common cyber security risks and the different tools hackers have at their disposal</w:t>
      </w:r>
      <w:r w:rsidRPr="55561C2F">
        <w:rPr>
          <w:rStyle w:val="normaltextrun"/>
          <w:rFonts w:ascii="Segoe UI" w:eastAsia="Segoe UI" w:hAnsi="Segoe UI" w:cs="Segoe UI"/>
          <w:color w:val="000000"/>
          <w:lang w:val="en-US"/>
        </w:rPr>
        <w:t xml:space="preserve">. This is designed </w:t>
      </w:r>
      <w:r>
        <w:rPr>
          <w:rStyle w:val="normaltextrun"/>
          <w:rFonts w:ascii="Segoe UI" w:eastAsia="Segoe UI" w:hAnsi="Segoe UI" w:cs="Segoe UI"/>
          <w:color w:val="000000"/>
          <w:lang w:val="en-US"/>
        </w:rPr>
        <w:t>for your students to learn about the different types of hacking risks and approaches.</w:t>
      </w:r>
    </w:p>
    <w:p w14:paraId="21CB048C" w14:textId="77777777" w:rsidR="00681F38" w:rsidRDefault="00681F38" w:rsidP="00F2320A">
      <w:pPr>
        <w:pStyle w:val="paragraph"/>
        <w:spacing w:before="0" w:beforeAutospacing="0" w:after="0" w:afterAutospacing="0"/>
        <w:rPr>
          <w:rStyle w:val="normaltextrun"/>
          <w:rFonts w:ascii="Segoe UI" w:eastAsia="Segoe UI" w:hAnsi="Segoe UI" w:cs="Segoe UI"/>
          <w:color w:val="000000"/>
          <w:lang w:val="en-US"/>
        </w:rPr>
      </w:pPr>
    </w:p>
    <w:p w14:paraId="1EB54ECD" w14:textId="3E4728B1" w:rsidR="00681F38" w:rsidRDefault="00681F38" w:rsidP="00F2320A">
      <w:pPr>
        <w:pStyle w:val="paragraph"/>
        <w:spacing w:before="0" w:beforeAutospacing="0" w:after="0" w:afterAutospacing="0"/>
        <w:rPr>
          <w:rStyle w:val="eop"/>
          <w:rFonts w:ascii="Segoe UI" w:hAnsi="Segoe UI" w:cs="Segoe UI"/>
          <w:color w:val="7030A0"/>
        </w:rPr>
      </w:pPr>
      <w:r w:rsidRPr="00415BC9">
        <w:rPr>
          <w:rStyle w:val="normaltextrun"/>
          <w:rFonts w:ascii="Segoe UI" w:hAnsi="Segoe UI" w:cs="Segoe UI"/>
          <w:color w:val="7030A0"/>
          <w:lang w:val="en-US"/>
        </w:rPr>
        <w:t>At this point</w:t>
      </w:r>
      <w:r w:rsidR="00C25BD0">
        <w:rPr>
          <w:rStyle w:val="normaltextrun"/>
          <w:rFonts w:ascii="Segoe UI" w:hAnsi="Segoe UI" w:cs="Segoe UI"/>
          <w:color w:val="7030A0"/>
          <w:lang w:val="en-US"/>
        </w:rPr>
        <w:t>,</w:t>
      </w:r>
      <w:r w:rsidRPr="00415BC9">
        <w:rPr>
          <w:rStyle w:val="normaltextrun"/>
          <w:rFonts w:ascii="Segoe UI" w:hAnsi="Segoe UI" w:cs="Segoe UI"/>
          <w:color w:val="7030A0"/>
          <w:lang w:val="en-US"/>
        </w:rPr>
        <w:t xml:space="preserve"> you should be around </w:t>
      </w:r>
      <w:r w:rsidRPr="00415BC9">
        <w:rPr>
          <w:rStyle w:val="normaltextrun"/>
          <w:rFonts w:ascii="Segoe UI" w:hAnsi="Segoe UI" w:cs="Segoe UI"/>
          <w:color w:val="7030A0"/>
        </w:rPr>
        <w:t>3</w:t>
      </w:r>
      <w:r w:rsidRPr="00415BC9">
        <w:rPr>
          <w:rStyle w:val="normaltextrun"/>
          <w:rFonts w:ascii="Segoe UI" w:hAnsi="Segoe UI" w:cs="Segoe UI"/>
          <w:color w:val="7030A0"/>
          <w:lang w:val="en-US"/>
        </w:rPr>
        <w:t>0:00 minutes into your 45:00</w:t>
      </w:r>
      <w:r w:rsidR="00C25BD0" w:rsidRPr="00415BC9">
        <w:rPr>
          <w:rStyle w:val="normaltextrun"/>
          <w:rFonts w:ascii="Segoe UI" w:hAnsi="Segoe UI" w:cs="Segoe UI"/>
          <w:color w:val="7030A0"/>
          <w:lang w:val="en-US"/>
        </w:rPr>
        <w:t>-</w:t>
      </w:r>
      <w:r w:rsidRPr="00415BC9">
        <w:rPr>
          <w:rStyle w:val="normaltextrun"/>
          <w:rFonts w:ascii="Segoe UI" w:hAnsi="Segoe UI" w:cs="Segoe UI"/>
          <w:color w:val="7030A0"/>
          <w:lang w:val="en-US"/>
        </w:rPr>
        <w:t>minute lesson.</w:t>
      </w:r>
      <w:r w:rsidRPr="04BF5B50">
        <w:rPr>
          <w:rStyle w:val="normaltextrun"/>
          <w:rFonts w:ascii="Segoe UI" w:hAnsi="Segoe UI" w:cs="Segoe UI"/>
          <w:color w:val="7030A0"/>
          <w:lang w:val="en-US"/>
        </w:rPr>
        <w:t> </w:t>
      </w:r>
      <w:r w:rsidRPr="04BF5B50">
        <w:rPr>
          <w:rStyle w:val="eop"/>
          <w:rFonts w:ascii="Segoe UI" w:hAnsi="Segoe UI" w:cs="Segoe UI"/>
          <w:color w:val="7030A0"/>
        </w:rPr>
        <w:t> </w:t>
      </w:r>
    </w:p>
    <w:p w14:paraId="50336A8D" w14:textId="77777777" w:rsidR="001A61AD" w:rsidRDefault="001A61AD" w:rsidP="00F2320A">
      <w:pPr>
        <w:pStyle w:val="paragraph"/>
        <w:spacing w:before="0" w:beforeAutospacing="0" w:after="0" w:afterAutospacing="0"/>
        <w:rPr>
          <w:color w:val="1A1A1A" w:themeColor="text1"/>
          <w:lang w:val="en-US"/>
        </w:rPr>
      </w:pPr>
    </w:p>
    <w:p w14:paraId="555626FE" w14:textId="30EB0E6A" w:rsidR="001A61AD" w:rsidRDefault="001A61AD" w:rsidP="00F2320A">
      <w:pPr>
        <w:spacing w:before="0" w:after="0" w:line="240" w:lineRule="auto"/>
        <w:rPr>
          <w:rFonts w:ascii="Segoe UI Light" w:eastAsia="Segoe UI Light" w:hAnsi="Segoe UI Light" w:cs="Segoe UI Light"/>
          <w:color w:val="5C2D91" w:themeColor="accent1"/>
          <w:sz w:val="17"/>
          <w:szCs w:val="17"/>
        </w:rPr>
        <w:pPrChange w:id="29" w:author="Author">
          <w:pPr>
            <w:spacing w:before="0" w:after="0"/>
          </w:pPr>
        </w:pPrChange>
      </w:pPr>
      <w:r w:rsidRPr="49F7EB8A">
        <w:rPr>
          <w:rStyle w:val="normaltextrun"/>
          <w:rFonts w:cs="Segoe UI"/>
          <w:b/>
          <w:bCs/>
        </w:rPr>
        <w:t>Slide 1</w:t>
      </w:r>
      <w:r>
        <w:rPr>
          <w:rStyle w:val="normaltextrun"/>
          <w:rFonts w:cs="Segoe UI"/>
          <w:b/>
          <w:bCs/>
        </w:rPr>
        <w:t>6</w:t>
      </w:r>
      <w:r w:rsidRPr="49F7EB8A">
        <w:rPr>
          <w:rStyle w:val="normaltextrun"/>
          <w:rFonts w:cs="Segoe UI"/>
          <w:b/>
          <w:bCs/>
        </w:rPr>
        <w:t xml:space="preserve">: </w:t>
      </w:r>
      <w:r w:rsidRPr="000F1781">
        <w:rPr>
          <w:rStyle w:val="normaltextrun"/>
          <w:rFonts w:cs="Segoe UI"/>
        </w:rPr>
        <w:t xml:space="preserve">In the </w:t>
      </w:r>
      <w:r w:rsidR="000F1781" w:rsidRPr="000F1781">
        <w:rPr>
          <w:rStyle w:val="normaltextrun"/>
          <w:rFonts w:cs="Segoe UI"/>
        </w:rPr>
        <w:t>fifth</w:t>
      </w:r>
      <w:r w:rsidRPr="000F1781">
        <w:rPr>
          <w:rStyle w:val="normaltextrun"/>
          <w:rFonts w:cs="Segoe UI"/>
        </w:rPr>
        <w:t xml:space="preserve"> and final video of </w:t>
      </w:r>
      <w:r w:rsidR="000F1781" w:rsidRPr="000F1781">
        <w:rPr>
          <w:rStyle w:val="normaltextrun"/>
          <w:rFonts w:cs="Segoe UI"/>
        </w:rPr>
        <w:t>the l</w:t>
      </w:r>
      <w:r w:rsidRPr="000F1781">
        <w:rPr>
          <w:rStyle w:val="normaltextrun"/>
          <w:rFonts w:cs="Segoe UI"/>
        </w:rPr>
        <w:t xml:space="preserve">esson, we </w:t>
      </w:r>
      <w:r>
        <w:rPr>
          <w:rStyle w:val="normaltextrun"/>
          <w:rFonts w:cs="Segoe UI"/>
        </w:rPr>
        <w:t xml:space="preserve">turn to look at cyber safe practices and tools. Students will need to incorporate some of the tried and tested tools into their submission. Encourage students to consider which tried and tested cyber safe tools are most relevant for their AI idea.   </w:t>
      </w:r>
    </w:p>
    <w:p w14:paraId="1D11F7A5" w14:textId="77777777" w:rsidR="001A61AD" w:rsidRDefault="001A61AD" w:rsidP="00F2320A">
      <w:pPr>
        <w:pStyle w:val="paragraph"/>
        <w:spacing w:before="0" w:beforeAutospacing="0" w:after="0" w:afterAutospacing="0"/>
        <w:rPr>
          <w:color w:val="1A1A1A" w:themeColor="text1"/>
          <w:lang w:val="en-US"/>
        </w:rPr>
      </w:pPr>
    </w:p>
    <w:p w14:paraId="12A62420" w14:textId="1CB68848" w:rsidR="001A61AD" w:rsidRDefault="001A61AD" w:rsidP="00F2320A">
      <w:pPr>
        <w:pStyle w:val="paragraph"/>
        <w:spacing w:before="0" w:beforeAutospacing="0" w:after="0" w:afterAutospacing="0"/>
        <w:rPr>
          <w:color w:val="1A1A1A" w:themeColor="text1"/>
          <w:lang w:val="en-US"/>
        </w:rPr>
      </w:pPr>
      <w:r w:rsidRPr="6DBD893D">
        <w:rPr>
          <w:rFonts w:ascii="Segoe UI" w:eastAsia="Segoe UI" w:hAnsi="Segoe UI" w:cs="Segoe UI"/>
          <w:b/>
          <w:bCs/>
          <w:color w:val="1A1A1A" w:themeColor="text1"/>
          <w:lang w:val="en-US"/>
        </w:rPr>
        <w:t>Slide 1</w:t>
      </w:r>
      <w:r>
        <w:rPr>
          <w:rFonts w:ascii="Segoe UI" w:eastAsia="Segoe UI" w:hAnsi="Segoe UI" w:cs="Segoe UI"/>
          <w:b/>
          <w:bCs/>
          <w:color w:val="1A1A1A" w:themeColor="text1"/>
          <w:lang w:val="en-US"/>
        </w:rPr>
        <w:t>7</w:t>
      </w:r>
      <w:r w:rsidRPr="6DBD893D">
        <w:rPr>
          <w:rFonts w:ascii="Segoe UI" w:eastAsia="Segoe UI" w:hAnsi="Segoe UI" w:cs="Segoe UI"/>
          <w:b/>
          <w:bCs/>
          <w:color w:val="1A1A1A" w:themeColor="text1"/>
          <w:lang w:val="en-US"/>
        </w:rPr>
        <w:t>:</w:t>
      </w:r>
      <w:r>
        <w:rPr>
          <w:rFonts w:ascii="Segoe UI" w:eastAsia="Segoe UI" w:hAnsi="Segoe UI" w:cs="Segoe UI"/>
          <w:b/>
          <w:bCs/>
          <w:color w:val="1A1A1A" w:themeColor="text1"/>
          <w:lang w:val="en-US"/>
        </w:rPr>
        <w:t xml:space="preserve"> </w:t>
      </w:r>
      <w:r w:rsidR="000F1781">
        <w:rPr>
          <w:rFonts w:ascii="Segoe UI" w:eastAsia="Segoe UI" w:hAnsi="Segoe UI" w:cs="Segoe UI"/>
          <w:color w:val="1A1A1A" w:themeColor="text1"/>
          <w:lang w:val="en-US"/>
        </w:rPr>
        <w:t xml:space="preserve">After learning quite a bit about cybersecurity, we recommend providing students with a brief </w:t>
      </w:r>
      <w:r w:rsidR="000F1781" w:rsidRPr="000F1781">
        <w:rPr>
          <w:rFonts w:ascii="Segoe UI" w:eastAsia="Segoe UI" w:hAnsi="Segoe UI" w:cs="Segoe UI"/>
          <w:color w:val="1A1A1A" w:themeColor="text1"/>
          <w:lang w:val="en-US"/>
        </w:rPr>
        <w:t>r</w:t>
      </w:r>
      <w:r w:rsidRPr="000F1781">
        <w:rPr>
          <w:rFonts w:ascii="Segoe UI" w:eastAsia="Segoe UI" w:hAnsi="Segoe UI" w:cs="Segoe UI"/>
          <w:color w:val="1A1A1A" w:themeColor="text1"/>
          <w:lang w:val="en-US"/>
        </w:rPr>
        <w:t>ecap of cyber safe practices and tools</w:t>
      </w:r>
      <w:r w:rsidR="000F1781" w:rsidRPr="000F1781">
        <w:rPr>
          <w:rFonts w:ascii="Segoe UI" w:eastAsia="Segoe UI" w:hAnsi="Segoe UI" w:cs="Segoe UI"/>
          <w:color w:val="1A1A1A" w:themeColor="text1"/>
          <w:lang w:val="en-US"/>
        </w:rPr>
        <w:t>.</w:t>
      </w:r>
      <w:r w:rsidR="000F1781">
        <w:rPr>
          <w:rFonts w:ascii="Segoe UI" w:eastAsia="Segoe UI" w:hAnsi="Segoe UI" w:cs="Segoe UI"/>
          <w:color w:val="1A1A1A" w:themeColor="text1"/>
          <w:lang w:val="en-US"/>
        </w:rPr>
        <w:t xml:space="preserve"> </w:t>
      </w:r>
    </w:p>
    <w:p w14:paraId="410012F5" w14:textId="77777777" w:rsidR="001A61AD" w:rsidRDefault="001A61AD" w:rsidP="00F2320A">
      <w:pPr>
        <w:pStyle w:val="paragraph"/>
        <w:spacing w:before="0" w:beforeAutospacing="0" w:after="0" w:afterAutospacing="0"/>
        <w:rPr>
          <w:color w:val="1A1A1A" w:themeColor="text1"/>
          <w:lang w:val="en-US"/>
        </w:rPr>
      </w:pPr>
    </w:p>
    <w:p w14:paraId="0674930A" w14:textId="2DD1E5C0" w:rsidR="001A61AD" w:rsidRDefault="001A61AD" w:rsidP="00F2320A">
      <w:pPr>
        <w:pStyle w:val="paragraph"/>
        <w:spacing w:before="0" w:beforeAutospacing="0" w:after="0" w:afterAutospacing="0"/>
        <w:rPr>
          <w:rFonts w:ascii="Segoe UI" w:eastAsia="Segoe UI" w:hAnsi="Segoe UI" w:cs="Segoe UI"/>
          <w:color w:val="1A1A1A" w:themeColor="text1"/>
          <w:lang w:val="en-US"/>
        </w:rPr>
      </w:pPr>
      <w:r w:rsidRPr="6DBD893D">
        <w:rPr>
          <w:rFonts w:ascii="Segoe UI" w:eastAsia="Segoe UI" w:hAnsi="Segoe UI" w:cs="Segoe UI"/>
          <w:b/>
          <w:bCs/>
          <w:color w:val="1A1A1A" w:themeColor="text1"/>
          <w:lang w:val="en-US"/>
        </w:rPr>
        <w:t>Slide 1</w:t>
      </w:r>
      <w:r>
        <w:rPr>
          <w:rFonts w:ascii="Segoe UI" w:eastAsia="Segoe UI" w:hAnsi="Segoe UI" w:cs="Segoe UI"/>
          <w:b/>
          <w:bCs/>
          <w:color w:val="1A1A1A" w:themeColor="text1"/>
          <w:lang w:val="en-US"/>
        </w:rPr>
        <w:t>8</w:t>
      </w:r>
      <w:r w:rsidRPr="6DBD893D">
        <w:rPr>
          <w:rFonts w:ascii="Segoe UI" w:eastAsia="Segoe UI" w:hAnsi="Segoe UI" w:cs="Segoe UI"/>
          <w:b/>
          <w:bCs/>
          <w:color w:val="1A1A1A" w:themeColor="text1"/>
          <w:lang w:val="en-US"/>
        </w:rPr>
        <w:t>:</w:t>
      </w:r>
      <w:r>
        <w:rPr>
          <w:rFonts w:ascii="Segoe UI" w:eastAsia="Segoe UI" w:hAnsi="Segoe UI" w:cs="Segoe UI"/>
          <w:b/>
          <w:bCs/>
          <w:color w:val="1A1A1A" w:themeColor="text1"/>
          <w:lang w:val="en-US"/>
        </w:rPr>
        <w:t xml:space="preserve"> </w:t>
      </w:r>
      <w:r w:rsidRPr="007D48A9">
        <w:rPr>
          <w:rFonts w:ascii="Segoe UI" w:eastAsia="Segoe UI" w:hAnsi="Segoe UI" w:cs="Segoe UI"/>
          <w:color w:val="7030A0"/>
          <w:lang w:val="en-US"/>
          <w:rPrChange w:id="30" w:author="Author">
            <w:rPr>
              <w:rFonts w:ascii="Segoe UI" w:eastAsia="Segoe UI" w:hAnsi="Segoe UI" w:cs="Segoe UI"/>
              <w:color w:val="1A1A1A" w:themeColor="text1"/>
              <w:lang w:val="en-US"/>
            </w:rPr>
          </w:rPrChange>
        </w:rPr>
        <w:t>Submission Tips</w:t>
      </w:r>
      <w:r w:rsidR="000F1781">
        <w:rPr>
          <w:rFonts w:ascii="Segoe UI" w:eastAsia="Segoe UI" w:hAnsi="Segoe UI" w:cs="Segoe UI"/>
          <w:color w:val="1A1A1A" w:themeColor="text1"/>
          <w:lang w:val="en-US"/>
        </w:rPr>
        <w:t xml:space="preserve">. The emphasis here is to encourage specificity and details whenever possible in their explanation of how they will mitigate cybersecurity risks to their AI. </w:t>
      </w:r>
    </w:p>
    <w:p w14:paraId="75EEF50C" w14:textId="77777777" w:rsidR="001A61AD" w:rsidRDefault="001A61AD" w:rsidP="00F2320A">
      <w:pPr>
        <w:pStyle w:val="paragraph"/>
        <w:spacing w:before="0" w:beforeAutospacing="0" w:after="0" w:afterAutospacing="0"/>
        <w:rPr>
          <w:color w:val="1A1A1A" w:themeColor="text1"/>
          <w:lang w:val="en-US"/>
        </w:rPr>
      </w:pPr>
    </w:p>
    <w:p w14:paraId="1DBAD294" w14:textId="4E065816" w:rsidR="000F1781" w:rsidRPr="00681F38" w:rsidRDefault="000F1781" w:rsidP="00F2320A">
      <w:pPr>
        <w:pStyle w:val="paragraph"/>
        <w:spacing w:before="0" w:beforeAutospacing="0" w:after="0" w:afterAutospacing="0"/>
        <w:rPr>
          <w:rFonts w:ascii="Segoe UI" w:eastAsia="Segoe UI" w:hAnsi="Segoe UI" w:cs="Segoe UI"/>
          <w:color w:val="1A1A1A" w:themeColor="text1"/>
          <w:lang w:val="en-US"/>
        </w:rPr>
      </w:pPr>
      <w:r w:rsidRPr="6DBD893D">
        <w:rPr>
          <w:rFonts w:ascii="Segoe UI" w:eastAsia="Segoe UI" w:hAnsi="Segoe UI" w:cs="Segoe UI"/>
          <w:b/>
          <w:bCs/>
          <w:color w:val="1A1A1A" w:themeColor="text1"/>
          <w:lang w:val="en-US"/>
        </w:rPr>
        <w:t>Slide 1</w:t>
      </w:r>
      <w:r>
        <w:rPr>
          <w:rFonts w:ascii="Segoe UI" w:eastAsia="Segoe UI" w:hAnsi="Segoe UI" w:cs="Segoe UI"/>
          <w:b/>
          <w:bCs/>
          <w:color w:val="1A1A1A" w:themeColor="text1"/>
          <w:lang w:val="en-US"/>
        </w:rPr>
        <w:t>9</w:t>
      </w:r>
      <w:r w:rsidRPr="6DBD893D">
        <w:rPr>
          <w:rFonts w:ascii="Segoe UI" w:eastAsia="Segoe UI" w:hAnsi="Segoe UI" w:cs="Segoe UI"/>
          <w:b/>
          <w:bCs/>
          <w:color w:val="1A1A1A" w:themeColor="text1"/>
          <w:lang w:val="en-US"/>
        </w:rPr>
        <w:t>:</w:t>
      </w:r>
      <w:r>
        <w:rPr>
          <w:rFonts w:ascii="Segoe UI" w:eastAsia="Segoe UI" w:hAnsi="Segoe UI" w:cs="Segoe UI"/>
          <w:b/>
          <w:bCs/>
          <w:color w:val="1A1A1A" w:themeColor="text1"/>
          <w:lang w:val="en-US"/>
        </w:rPr>
        <w:t xml:space="preserve"> </w:t>
      </w:r>
      <w:r w:rsidRPr="000F1781">
        <w:rPr>
          <w:rFonts w:ascii="Segoe UI" w:eastAsia="Segoe UI" w:hAnsi="Segoe UI" w:cs="Segoe UI"/>
          <w:color w:val="7030A0"/>
        </w:rPr>
        <w:t xml:space="preserve">Sprint </w:t>
      </w:r>
      <w:r>
        <w:rPr>
          <w:rFonts w:ascii="Segoe UI" w:eastAsia="Segoe UI" w:hAnsi="Segoe UI" w:cs="Segoe UI"/>
          <w:color w:val="7030A0"/>
        </w:rPr>
        <w:t>Two</w:t>
      </w:r>
      <w:ins w:id="31" w:author="Author">
        <w:r w:rsidR="004955B4">
          <w:rPr>
            <w:rFonts w:ascii="Segoe UI" w:eastAsia="Segoe UI" w:hAnsi="Segoe UI" w:cs="Segoe UI"/>
            <w:color w:val="1A1A1A" w:themeColor="text1"/>
          </w:rPr>
          <w:t xml:space="preserve">. </w:t>
        </w:r>
      </w:ins>
      <w:del w:id="32" w:author="Author">
        <w:r w:rsidRPr="000F1781" w:rsidDel="004955B4">
          <w:rPr>
            <w:rFonts w:ascii="Segoe UI" w:eastAsia="Segoe UI" w:hAnsi="Segoe UI" w:cs="Segoe UI"/>
            <w:color w:val="7030A0"/>
          </w:rPr>
          <w:delText xml:space="preserve"> </w:delText>
        </w:r>
        <w:r w:rsidRPr="000F1781" w:rsidDel="004955B4">
          <w:rPr>
            <w:rFonts w:ascii="Segoe UI" w:eastAsia="Segoe UI" w:hAnsi="Segoe UI" w:cs="Segoe UI"/>
            <w:color w:val="1A1A1A" w:themeColor="text1"/>
          </w:rPr>
          <w:delText xml:space="preserve">– </w:delText>
        </w:r>
      </w:del>
      <w:r w:rsidRPr="000F1781">
        <w:rPr>
          <w:rFonts w:ascii="Segoe UI" w:eastAsia="Segoe UI" w:hAnsi="Segoe UI" w:cs="Segoe UI"/>
          <w:color w:val="1A1A1A" w:themeColor="text1"/>
        </w:rPr>
        <w:t>In</w:t>
      </w:r>
      <w:r>
        <w:rPr>
          <w:rFonts w:ascii="Segoe UI" w:eastAsia="Segoe UI" w:hAnsi="Segoe UI" w:cs="Segoe UI"/>
          <w:color w:val="1A1A1A" w:themeColor="text1"/>
        </w:rPr>
        <w:t xml:space="preserve"> the second ten-minute sprint of Lesson Five your students will work in their teams to begin drafting their Ethics and Cybersecurity statement. This statement will ultimately need to explain how their concept aligns to each of the six ethical principles and how they have planned to reduce cybersecurity risks.</w:t>
      </w:r>
    </w:p>
    <w:p w14:paraId="365CB24B" w14:textId="77777777" w:rsidR="000F1781" w:rsidRDefault="000F1781" w:rsidP="00F2320A">
      <w:pPr>
        <w:pStyle w:val="paragraph"/>
        <w:spacing w:before="0" w:beforeAutospacing="0" w:after="0" w:afterAutospacing="0"/>
        <w:rPr>
          <w:rFonts w:ascii="Segoe UI" w:eastAsia="Segoe UI" w:hAnsi="Segoe UI" w:cs="Segoe UI"/>
          <w:b/>
          <w:bCs/>
          <w:color w:val="1A1A1A" w:themeColor="text1"/>
          <w:lang w:val="en-US"/>
        </w:rPr>
      </w:pPr>
    </w:p>
    <w:p w14:paraId="3B26DF4F" w14:textId="6867CF03" w:rsidR="0C404A87" w:rsidRDefault="1AB70E32" w:rsidP="00F2320A">
      <w:pPr>
        <w:pStyle w:val="paragraph"/>
        <w:spacing w:before="0" w:beforeAutospacing="0" w:after="0" w:afterAutospacing="0"/>
        <w:rPr>
          <w:sz w:val="18"/>
          <w:szCs w:val="18"/>
          <w:lang w:val="en-US"/>
        </w:rPr>
      </w:pPr>
      <w:r w:rsidRPr="6DBD893D">
        <w:rPr>
          <w:rFonts w:ascii="Segoe UI" w:eastAsia="Segoe UI" w:hAnsi="Segoe UI" w:cs="Segoe UI"/>
          <w:b/>
          <w:bCs/>
          <w:color w:val="1A1A1A" w:themeColor="text1"/>
          <w:lang w:val="en-US"/>
        </w:rPr>
        <w:t xml:space="preserve">Slide </w:t>
      </w:r>
      <w:r w:rsidR="001A61AD">
        <w:rPr>
          <w:rFonts w:ascii="Segoe UI" w:eastAsia="Segoe UI" w:hAnsi="Segoe UI" w:cs="Segoe UI"/>
          <w:b/>
          <w:bCs/>
          <w:color w:val="1A1A1A" w:themeColor="text1"/>
          <w:lang w:val="en-US"/>
        </w:rPr>
        <w:t>20</w:t>
      </w:r>
      <w:r w:rsidRPr="6DBD893D">
        <w:rPr>
          <w:rFonts w:ascii="Segoe UI" w:eastAsia="Segoe UI" w:hAnsi="Segoe UI" w:cs="Segoe UI"/>
          <w:b/>
          <w:bCs/>
          <w:color w:val="1A1A1A" w:themeColor="text1"/>
          <w:lang w:val="en-US"/>
        </w:rPr>
        <w:t>:</w:t>
      </w:r>
      <w:r w:rsidRPr="6DBD893D">
        <w:rPr>
          <w:rFonts w:ascii="Segoe UI" w:eastAsia="Segoe UI" w:hAnsi="Segoe UI" w:cs="Segoe UI"/>
          <w:color w:val="1A1A1A" w:themeColor="text1"/>
          <w:lang w:val="en-US"/>
        </w:rPr>
        <w:t xml:space="preserve"> </w:t>
      </w:r>
      <w:r w:rsidRPr="6DBD893D">
        <w:rPr>
          <w:rStyle w:val="normaltextrun"/>
          <w:rFonts w:ascii="Segoe UI" w:hAnsi="Segoe UI" w:cs="Segoe UI"/>
          <w:color w:val="5B2D90"/>
          <w:lang w:val="en-US"/>
        </w:rPr>
        <w:t>Challenge check-in</w:t>
      </w:r>
      <w:r w:rsidRPr="6DBD893D">
        <w:rPr>
          <w:rStyle w:val="normaltextrun"/>
          <w:rFonts w:ascii="Segoe UI" w:hAnsi="Segoe UI" w:cs="Segoe UI"/>
          <w:lang w:val="en-US"/>
        </w:rPr>
        <w:t xml:space="preserve">. </w:t>
      </w:r>
      <w:r w:rsidR="1B7AE943" w:rsidRPr="6DBD893D">
        <w:rPr>
          <w:rStyle w:val="normaltextrun"/>
          <w:rFonts w:ascii="Segoe UI" w:hAnsi="Segoe UI" w:cs="Segoe UI"/>
          <w:lang w:val="en-US"/>
        </w:rPr>
        <w:t xml:space="preserve">Challenge check-in. This slide is a final check-in for the </w:t>
      </w:r>
      <w:r w:rsidR="001A61AD">
        <w:rPr>
          <w:rStyle w:val="normaltextrun"/>
          <w:rFonts w:ascii="Segoe UI" w:hAnsi="Segoe UI" w:cs="Segoe UI"/>
          <w:lang w:val="en-US"/>
        </w:rPr>
        <w:t>fifth</w:t>
      </w:r>
      <w:r w:rsidR="1B7AE943" w:rsidRPr="6DBD893D">
        <w:rPr>
          <w:rStyle w:val="normaltextrun"/>
          <w:rFonts w:ascii="Segoe UI" w:hAnsi="Segoe UI" w:cs="Segoe UI"/>
          <w:lang w:val="en-US"/>
        </w:rPr>
        <w:t xml:space="preserve"> lesson to recap what the students have learned and what is coming next!  </w:t>
      </w:r>
    </w:p>
    <w:p w14:paraId="4BE08CBF" w14:textId="4EFEC2D9" w:rsidR="1F2ABCD1" w:rsidRDefault="1F2ABCD1" w:rsidP="00F2320A">
      <w:pPr>
        <w:pStyle w:val="paragraph"/>
        <w:spacing w:before="0" w:beforeAutospacing="0" w:after="0" w:afterAutospacing="0"/>
        <w:rPr>
          <w:rStyle w:val="normaltextrun"/>
          <w:lang w:val="en-US"/>
        </w:rPr>
      </w:pPr>
    </w:p>
    <w:p w14:paraId="6C94D0BF" w14:textId="206B8D40" w:rsidR="00681F38" w:rsidRPr="00681F38" w:rsidRDefault="001A61AD" w:rsidP="00F2320A">
      <w:pPr>
        <w:spacing w:line="240" w:lineRule="auto"/>
        <w:rPr>
          <w:rFonts w:eastAsia="Segoe UI" w:cs="Segoe UI"/>
          <w:color w:val="000000"/>
        </w:rPr>
        <w:pPrChange w:id="33" w:author="Author">
          <w:pPr/>
        </w:pPrChange>
      </w:pPr>
      <w:r w:rsidRPr="6DBD893D">
        <w:rPr>
          <w:rFonts w:eastAsia="Segoe UI" w:cs="Segoe UI"/>
          <w:b/>
          <w:bCs/>
          <w:color w:val="000000"/>
        </w:rPr>
        <w:t xml:space="preserve">Slide </w:t>
      </w:r>
      <w:r w:rsidR="00681F38">
        <w:rPr>
          <w:rFonts w:eastAsia="Segoe UI" w:cs="Segoe UI"/>
          <w:b/>
          <w:bCs/>
          <w:color w:val="000000"/>
        </w:rPr>
        <w:t>21</w:t>
      </w:r>
      <w:r w:rsidRPr="6DBD893D">
        <w:rPr>
          <w:rFonts w:eastAsia="Segoe UI" w:cs="Segoe UI"/>
          <w:b/>
          <w:bCs/>
          <w:color w:val="000000"/>
        </w:rPr>
        <w:t xml:space="preserve">: </w:t>
      </w:r>
      <w:r w:rsidRPr="00681F38">
        <w:rPr>
          <w:rFonts w:eastAsia="Segoe UI" w:cs="Segoe UI"/>
          <w:color w:val="7030A0"/>
        </w:rPr>
        <w:t>Bonus Activit</w:t>
      </w:r>
      <w:r w:rsidR="00681F38" w:rsidRPr="00681F38">
        <w:rPr>
          <w:rFonts w:eastAsia="Segoe UI" w:cs="Segoe UI"/>
          <w:color w:val="7030A0"/>
        </w:rPr>
        <w:t>ies</w:t>
      </w:r>
      <w:ins w:id="34" w:author="Author">
        <w:r w:rsidR="004955B4">
          <w:rPr>
            <w:rFonts w:eastAsia="Segoe UI" w:cs="Segoe UI"/>
            <w:color w:val="000000"/>
          </w:rPr>
          <w:t>.</w:t>
        </w:r>
      </w:ins>
      <w:del w:id="35" w:author="Author">
        <w:r w:rsidRPr="00681F38" w:rsidDel="004955B4">
          <w:rPr>
            <w:rFonts w:eastAsia="Segoe UI" w:cs="Segoe UI"/>
            <w:color w:val="000000"/>
          </w:rPr>
          <w:delText xml:space="preserve"> –</w:delText>
        </w:r>
      </w:del>
      <w:r w:rsidRPr="00681F38">
        <w:rPr>
          <w:rFonts w:eastAsia="Segoe UI" w:cs="Segoe UI"/>
          <w:color w:val="000000"/>
        </w:rPr>
        <w:t xml:space="preserve"> </w:t>
      </w:r>
      <w:r w:rsidR="00681F38" w:rsidRPr="00681F38">
        <w:rPr>
          <w:rFonts w:eastAsia="Segoe UI" w:cs="Segoe UI"/>
          <w:color w:val="000000"/>
        </w:rPr>
        <w:t xml:space="preserve">There are two sets of bonus activities to choose from: </w:t>
      </w:r>
    </w:p>
    <w:p w14:paraId="0C9342B0" w14:textId="2A9F5DEF" w:rsidR="00681F38" w:rsidRPr="00681F38" w:rsidRDefault="00681F38" w:rsidP="00F2320A">
      <w:pPr>
        <w:pStyle w:val="ListParagraph"/>
        <w:numPr>
          <w:ilvl w:val="0"/>
          <w:numId w:val="13"/>
        </w:numPr>
        <w:rPr>
          <w:rFonts w:ascii="Segoe UI" w:eastAsia="Segoe UI" w:hAnsi="Segoe UI" w:cs="Segoe UI"/>
          <w:color w:val="000000"/>
          <w:sz w:val="24"/>
          <w:szCs w:val="24"/>
        </w:rPr>
      </w:pPr>
      <w:r w:rsidRPr="00681F38">
        <w:rPr>
          <w:rFonts w:ascii="Segoe UI" w:eastAsia="Segoe UI" w:hAnsi="Segoe UI" w:cs="Segoe UI"/>
          <w:b/>
          <w:bCs/>
          <w:color w:val="000000"/>
          <w:sz w:val="24"/>
          <w:szCs w:val="24"/>
        </w:rPr>
        <w:lastRenderedPageBreak/>
        <w:t>Class debate</w:t>
      </w:r>
      <w:r>
        <w:rPr>
          <w:rFonts w:ascii="Segoe UI" w:eastAsia="Segoe UI" w:hAnsi="Segoe UI" w:cs="Segoe UI"/>
          <w:color w:val="000000"/>
          <w:sz w:val="24"/>
          <w:szCs w:val="24"/>
        </w:rPr>
        <w:t xml:space="preserve">: </w:t>
      </w:r>
      <w:r w:rsidR="001A61AD" w:rsidRPr="00681F38">
        <w:rPr>
          <w:rFonts w:ascii="Segoe UI" w:eastAsia="Segoe UI" w:hAnsi="Segoe UI" w:cs="Segoe UI"/>
          <w:color w:val="000000"/>
          <w:sz w:val="24"/>
          <w:szCs w:val="24"/>
        </w:rPr>
        <w:t>‘</w:t>
      </w:r>
      <w:r>
        <w:rPr>
          <w:rFonts w:ascii="Segoe UI" w:eastAsia="Segoe UI" w:hAnsi="Segoe UI" w:cs="Segoe UI"/>
          <w:color w:val="000000"/>
          <w:sz w:val="24"/>
          <w:szCs w:val="24"/>
        </w:rPr>
        <w:t xml:space="preserve">Will </w:t>
      </w:r>
      <w:r w:rsidR="001A61AD" w:rsidRPr="00681F38">
        <w:rPr>
          <w:rFonts w:ascii="Segoe UI" w:eastAsia="Segoe UI" w:hAnsi="Segoe UI" w:cs="Segoe UI"/>
          <w:color w:val="000000"/>
          <w:sz w:val="24"/>
          <w:szCs w:val="24"/>
        </w:rPr>
        <w:t>AI make the world more inclusive</w:t>
      </w:r>
      <w:r>
        <w:rPr>
          <w:rFonts w:ascii="Segoe UI" w:eastAsia="Segoe UI" w:hAnsi="Segoe UI" w:cs="Segoe UI"/>
          <w:color w:val="000000"/>
          <w:sz w:val="24"/>
          <w:szCs w:val="24"/>
        </w:rPr>
        <w:t>?</w:t>
      </w:r>
      <w:r w:rsidR="001A61AD" w:rsidRPr="00681F38">
        <w:rPr>
          <w:rFonts w:ascii="Segoe UI" w:eastAsia="Segoe UI" w:hAnsi="Segoe UI" w:cs="Segoe UI"/>
          <w:color w:val="000000"/>
          <w:sz w:val="24"/>
          <w:szCs w:val="24"/>
        </w:rPr>
        <w:t xml:space="preserve">’ - discuss. Here are some links the students can look at and get the debated started: </w:t>
      </w:r>
      <w:hyperlink r:id="rId11">
        <w:r w:rsidR="001A61AD" w:rsidRPr="00681F38">
          <w:rPr>
            <w:rStyle w:val="Hyperlink"/>
            <w:rFonts w:ascii="Segoe UI" w:eastAsia="Segoe UI" w:hAnsi="Segoe UI" w:cs="Segoe UI"/>
            <w:sz w:val="24"/>
            <w:szCs w:val="24"/>
          </w:rPr>
          <w:t xml:space="preserve">AI, </w:t>
        </w:r>
        <w:proofErr w:type="spellStart"/>
        <w:r w:rsidR="001A61AD" w:rsidRPr="00681F38">
          <w:rPr>
            <w:rStyle w:val="Hyperlink"/>
            <w:rFonts w:ascii="Segoe UI" w:eastAsia="Segoe UI" w:hAnsi="Segoe UI" w:cs="Segoe UI"/>
            <w:sz w:val="24"/>
            <w:szCs w:val="24"/>
          </w:rPr>
          <w:t>Ain’t</w:t>
        </w:r>
        <w:proofErr w:type="spellEnd"/>
        <w:r w:rsidR="001A61AD" w:rsidRPr="00681F38">
          <w:rPr>
            <w:rStyle w:val="Hyperlink"/>
            <w:rFonts w:ascii="Segoe UI" w:eastAsia="Segoe UI" w:hAnsi="Segoe UI" w:cs="Segoe UI"/>
            <w:sz w:val="24"/>
            <w:szCs w:val="24"/>
          </w:rPr>
          <w:t xml:space="preserve"> I A Woman?</w:t>
        </w:r>
      </w:hyperlink>
      <w:r w:rsidR="001A61AD" w:rsidRPr="00681F38">
        <w:rPr>
          <w:rFonts w:ascii="Segoe UI" w:eastAsia="Segoe UI" w:hAnsi="Segoe UI" w:cs="Segoe UI"/>
          <w:color w:val="000000"/>
          <w:sz w:val="24"/>
          <w:szCs w:val="24"/>
        </w:rPr>
        <w:t xml:space="preserve">; </w:t>
      </w:r>
      <w:hyperlink r:id="rId12">
        <w:r w:rsidR="001A61AD" w:rsidRPr="00681F38">
          <w:rPr>
            <w:rStyle w:val="Hyperlink"/>
            <w:rFonts w:ascii="Segoe UI" w:eastAsia="Segoe UI" w:hAnsi="Segoe UI" w:cs="Segoe UI"/>
            <w:sz w:val="24"/>
            <w:szCs w:val="24"/>
          </w:rPr>
          <w:t>In the Pursuit of Inclusive AI</w:t>
        </w:r>
      </w:hyperlink>
      <w:r w:rsidR="001A61AD" w:rsidRPr="00681F38">
        <w:rPr>
          <w:rFonts w:ascii="Segoe UI" w:eastAsia="Segoe UI" w:hAnsi="Segoe UI" w:cs="Segoe UI"/>
          <w:color w:val="000000"/>
          <w:sz w:val="24"/>
          <w:szCs w:val="24"/>
        </w:rPr>
        <w:t xml:space="preserve">; </w:t>
      </w:r>
      <w:hyperlink r:id="rId13">
        <w:r w:rsidR="001A61AD" w:rsidRPr="00681F38">
          <w:rPr>
            <w:rStyle w:val="Hyperlink"/>
            <w:rFonts w:ascii="Segoe UI" w:eastAsia="Segoe UI" w:hAnsi="Segoe UI" w:cs="Segoe UI"/>
            <w:sz w:val="24"/>
            <w:szCs w:val="24"/>
          </w:rPr>
          <w:t>Creating a more inclusive society through the power of AI</w:t>
        </w:r>
      </w:hyperlink>
      <w:r w:rsidR="001A61AD" w:rsidRPr="00681F38">
        <w:rPr>
          <w:rFonts w:ascii="Segoe UI" w:eastAsia="Segoe UI" w:hAnsi="Segoe UI" w:cs="Segoe UI"/>
          <w:color w:val="000000"/>
          <w:sz w:val="24"/>
          <w:szCs w:val="24"/>
        </w:rPr>
        <w:t xml:space="preserve">. </w:t>
      </w:r>
    </w:p>
    <w:p w14:paraId="45A281EE" w14:textId="6219EB76" w:rsidR="001A61AD" w:rsidRPr="00681F38" w:rsidRDefault="00681F38" w:rsidP="00F2320A">
      <w:pPr>
        <w:pStyle w:val="ListParagraph"/>
        <w:numPr>
          <w:ilvl w:val="0"/>
          <w:numId w:val="13"/>
        </w:numPr>
        <w:rPr>
          <w:rFonts w:ascii="Segoe UI" w:eastAsia="Segoe UI" w:hAnsi="Segoe UI" w:cs="Segoe UI"/>
          <w:color w:val="000000"/>
          <w:sz w:val="24"/>
          <w:szCs w:val="24"/>
        </w:rPr>
      </w:pPr>
      <w:r w:rsidRPr="00681F38">
        <w:rPr>
          <w:rStyle w:val="normaltextrun"/>
          <w:rFonts w:ascii="Segoe UI" w:hAnsi="Segoe UI" w:cs="Segoe UI"/>
          <w:b/>
          <w:bCs/>
          <w:color w:val="000000"/>
          <w:sz w:val="24"/>
          <w:szCs w:val="24"/>
          <w:shd w:val="clear" w:color="auto" w:fill="FFFFFF"/>
        </w:rPr>
        <w:t>Video and Discussion</w:t>
      </w:r>
      <w:r>
        <w:rPr>
          <w:rStyle w:val="normaltextrun"/>
          <w:rFonts w:ascii="Segoe UI" w:hAnsi="Segoe UI" w:cs="Segoe UI"/>
          <w:color w:val="000000"/>
          <w:sz w:val="24"/>
          <w:szCs w:val="24"/>
          <w:shd w:val="clear" w:color="auto" w:fill="FFFFFF"/>
        </w:rPr>
        <w:t>: W</w:t>
      </w:r>
      <w:r w:rsidRPr="00681F38">
        <w:rPr>
          <w:rStyle w:val="normaltextrun"/>
          <w:rFonts w:ascii="Segoe UI" w:hAnsi="Segoe UI" w:cs="Segoe UI"/>
          <w:color w:val="000000"/>
          <w:sz w:val="24"/>
          <w:szCs w:val="24"/>
          <w:shd w:val="clear" w:color="auto" w:fill="FFFFFF"/>
        </w:rPr>
        <w:t xml:space="preserve">atch this video of a car being hacked remotely. As a class, discuss what surprised you in the video, and whether the students think this was an ethical experiment? Link: </w:t>
      </w:r>
      <w:hyperlink r:id="rId14" w:tgtFrame="_blank" w:history="1">
        <w:r w:rsidRPr="00681F38">
          <w:rPr>
            <w:rStyle w:val="normaltextrun"/>
            <w:rFonts w:ascii="Segoe UI" w:hAnsi="Segoe UI" w:cs="Segoe UI"/>
            <w:color w:val="0078D4"/>
            <w:sz w:val="24"/>
            <w:szCs w:val="24"/>
            <w:u w:val="single"/>
            <w:shd w:val="clear" w:color="auto" w:fill="FFFFFF"/>
          </w:rPr>
          <w:t>Hackers Remotely Kill a Jeep on the Highway | Wired</w:t>
        </w:r>
      </w:hyperlink>
      <w:r w:rsidRPr="00681F38">
        <w:rPr>
          <w:rStyle w:val="eop"/>
          <w:rFonts w:ascii="Segoe UI" w:hAnsi="Segoe UI" w:cs="Segoe UI"/>
          <w:color w:val="000000"/>
          <w:sz w:val="24"/>
          <w:szCs w:val="24"/>
          <w:shd w:val="clear" w:color="auto" w:fill="FFFFFF"/>
        </w:rPr>
        <w:t> </w:t>
      </w:r>
    </w:p>
    <w:p w14:paraId="1BD25DAA" w14:textId="77777777" w:rsidR="00681F38" w:rsidRDefault="00681F38" w:rsidP="00F2320A">
      <w:pPr>
        <w:spacing w:before="0" w:after="0" w:line="240" w:lineRule="auto"/>
        <w:rPr>
          <w:rFonts w:eastAsia="Segoe UI" w:cs="Segoe UI"/>
          <w:b/>
          <w:bCs/>
          <w:color w:val="000000"/>
        </w:rPr>
        <w:pPrChange w:id="36" w:author="Author">
          <w:pPr>
            <w:spacing w:before="0" w:after="0"/>
          </w:pPr>
        </w:pPrChange>
      </w:pPr>
    </w:p>
    <w:p w14:paraId="266FDC34" w14:textId="2463B9A9" w:rsidR="157D6205" w:rsidRDefault="157D6205" w:rsidP="00F2320A">
      <w:pPr>
        <w:spacing w:before="0" w:after="0" w:line="240" w:lineRule="auto"/>
        <w:rPr>
          <w:rFonts w:eastAsia="Segoe UI" w:cs="Segoe UI"/>
          <w:color w:val="000000"/>
        </w:rPr>
        <w:pPrChange w:id="37" w:author="Author">
          <w:pPr>
            <w:spacing w:before="0" w:after="0"/>
          </w:pPr>
        </w:pPrChange>
      </w:pPr>
      <w:r w:rsidRPr="6DBD893D">
        <w:rPr>
          <w:rFonts w:eastAsia="Segoe UI" w:cs="Segoe UI"/>
          <w:b/>
          <w:bCs/>
          <w:color w:val="000000"/>
        </w:rPr>
        <w:t xml:space="preserve">Slide </w:t>
      </w:r>
      <w:r w:rsidR="00681F38">
        <w:rPr>
          <w:rFonts w:eastAsia="Segoe UI" w:cs="Segoe UI"/>
          <w:b/>
          <w:bCs/>
          <w:color w:val="000000"/>
        </w:rPr>
        <w:t>22</w:t>
      </w:r>
      <w:r w:rsidRPr="6DBD893D">
        <w:rPr>
          <w:rFonts w:eastAsia="Segoe UI" w:cs="Segoe UI"/>
          <w:b/>
          <w:bCs/>
          <w:color w:val="000000"/>
        </w:rPr>
        <w:t xml:space="preserve">: </w:t>
      </w:r>
      <w:r w:rsidRPr="6DBD893D">
        <w:rPr>
          <w:rFonts w:eastAsia="Segoe UI" w:cs="Segoe UI"/>
          <w:color w:val="7030A0"/>
        </w:rPr>
        <w:t>Judging Rubric</w:t>
      </w:r>
      <w:r w:rsidRPr="6DBD893D">
        <w:rPr>
          <w:rFonts w:eastAsia="Segoe UI" w:cs="Segoe UI"/>
          <w:color w:val="000000"/>
        </w:rPr>
        <w:t xml:space="preserve"> - This is the rubric used by the judges to assess your student’s submissions. You can share this with your class and use it to guide their AI concepts as they fill out their PowerPoint Submission Template.</w:t>
      </w:r>
      <w:r w:rsidR="00681F38">
        <w:rPr>
          <w:rFonts w:eastAsia="Segoe UI" w:cs="Segoe UI"/>
          <w:color w:val="000000"/>
        </w:rPr>
        <w:t xml:space="preserve"> </w:t>
      </w:r>
      <w:del w:id="38" w:author="Author">
        <w:r w:rsidR="00681F38" w:rsidRPr="00681F38" w:rsidDel="000A022D">
          <w:rPr>
            <w:rFonts w:eastAsia="Segoe UI" w:cs="Segoe UI"/>
            <w:color w:val="000000"/>
            <w:highlight w:val="yellow"/>
          </w:rPr>
          <w:delText>[update slide when rubric is finalized]</w:delText>
        </w:r>
      </w:del>
    </w:p>
    <w:p w14:paraId="432A7FE7" w14:textId="16AF4F9A" w:rsidR="1F2ABCD1" w:rsidRDefault="1F2ABCD1" w:rsidP="00F2320A">
      <w:pPr>
        <w:spacing w:before="0" w:after="0" w:line="240" w:lineRule="auto"/>
        <w:rPr>
          <w:rFonts w:eastAsia="Segoe UI" w:cs="Segoe UI"/>
          <w:b/>
          <w:bCs/>
          <w:color w:val="000000"/>
        </w:rPr>
        <w:pPrChange w:id="39" w:author="Author">
          <w:pPr>
            <w:spacing w:before="0" w:after="0"/>
          </w:pPr>
        </w:pPrChange>
      </w:pPr>
    </w:p>
    <w:p w14:paraId="3C765FB0" w14:textId="1EE2CA9E" w:rsidR="002E0B45" w:rsidRPr="002E0B45" w:rsidRDefault="04B52472" w:rsidP="00F2320A">
      <w:pPr>
        <w:spacing w:before="240" w:after="0" w:line="240" w:lineRule="auto"/>
        <w:rPr>
          <w:rFonts w:ascii="Segoe UI Semibold" w:eastAsia="Segoe UI Semibold" w:hAnsi="Segoe UI Semibold" w:cs="Segoe UI Semibold"/>
          <w:b/>
          <w:bCs/>
          <w:color w:val="5C2D91"/>
          <w:sz w:val="40"/>
          <w:szCs w:val="40"/>
        </w:rPr>
      </w:pPr>
      <w:r w:rsidRPr="04B52472">
        <w:rPr>
          <w:rFonts w:ascii="Segoe UI Semibold" w:eastAsia="Segoe UI Semibold" w:hAnsi="Segoe UI Semibold" w:cs="Segoe UI Semibold"/>
          <w:b/>
          <w:bCs/>
          <w:color w:val="5C2D91" w:themeColor="accent1"/>
          <w:sz w:val="40"/>
          <w:szCs w:val="40"/>
        </w:rPr>
        <w:t>Conclusion</w:t>
      </w:r>
    </w:p>
    <w:p w14:paraId="5143DC23" w14:textId="44C0A7F8" w:rsidR="0C404A87" w:rsidRDefault="2CA4BBDF" w:rsidP="00F2320A">
      <w:pPr>
        <w:spacing w:line="240" w:lineRule="auto"/>
        <w:rPr>
          <w:rFonts w:eastAsia="Segoe UI" w:cs="Segoe UI"/>
          <w:color w:val="1A1A1A" w:themeColor="text1"/>
          <w:lang w:val="en-AU"/>
        </w:rPr>
        <w:pPrChange w:id="40" w:author="Author">
          <w:pPr/>
        </w:pPrChange>
      </w:pPr>
      <w:r w:rsidRPr="709486EC">
        <w:rPr>
          <w:rFonts w:eastAsia="Segoe UI" w:cs="Segoe UI"/>
          <w:color w:val="1A1A1A" w:themeColor="text1"/>
        </w:rPr>
        <w:t xml:space="preserve">Lesson </w:t>
      </w:r>
      <w:r w:rsidR="001A61AD">
        <w:rPr>
          <w:rFonts w:eastAsia="Segoe UI" w:cs="Segoe UI"/>
          <w:color w:val="1A1A1A" w:themeColor="text1"/>
        </w:rPr>
        <w:t>Five</w:t>
      </w:r>
      <w:r w:rsidRPr="709486EC">
        <w:rPr>
          <w:rFonts w:eastAsia="Segoe UI" w:cs="Segoe UI"/>
          <w:color w:val="1A1A1A" w:themeColor="text1"/>
        </w:rPr>
        <w:t xml:space="preserve"> done! As you can see, this PowerPoint slide deck is set up to step your students through Imagine Cup Junior in a really simple way, and to help them learn about AI and invent a great idea to submit. This lesson saw your students engaging with the ethics of their AI concept</w:t>
      </w:r>
      <w:r w:rsidR="00681F38">
        <w:rPr>
          <w:rFonts w:eastAsia="Segoe UI" w:cs="Segoe UI"/>
          <w:color w:val="1A1A1A" w:themeColor="text1"/>
        </w:rPr>
        <w:t xml:space="preserve"> and learned about methods and tools to reduce cybersecurity risks</w:t>
      </w:r>
      <w:r w:rsidRPr="709486EC">
        <w:rPr>
          <w:rFonts w:eastAsia="Segoe UI" w:cs="Segoe UI"/>
          <w:color w:val="1A1A1A" w:themeColor="text1"/>
        </w:rPr>
        <w:t xml:space="preserve">. </w:t>
      </w:r>
    </w:p>
    <w:p w14:paraId="3F7C7BCA" w14:textId="43A53E33" w:rsidR="00C9207D" w:rsidRDefault="00681F38" w:rsidP="00F2320A">
      <w:pPr>
        <w:spacing w:line="240" w:lineRule="auto"/>
        <w:rPr>
          <w:rFonts w:ascii="Avenir Next" w:eastAsia="Avenir Next" w:hAnsi="Avenir Next" w:cs="Avenir Next"/>
        </w:rPr>
        <w:pPrChange w:id="41" w:author="Author">
          <w:pPr/>
        </w:pPrChange>
      </w:pPr>
      <w:r>
        <w:rPr>
          <w:rStyle w:val="normaltextrun"/>
          <w:rFonts w:cs="Segoe UI"/>
          <w:color w:val="1A1A1A"/>
          <w:shd w:val="clear" w:color="auto" w:fill="FFFFFF"/>
        </w:rPr>
        <w:t>Great work running Lesson Five</w:t>
      </w:r>
      <w:del w:id="42" w:author="Author">
        <w:r>
          <w:rPr>
            <w:rStyle w:val="normaltextrun"/>
            <w:rFonts w:cs="Segoe UI"/>
            <w:color w:val="1A1A1A"/>
            <w:shd w:val="clear" w:color="auto" w:fill="FFFFFF"/>
          </w:rPr>
          <w:delText>,</w:delText>
        </w:r>
      </w:del>
      <w:r>
        <w:rPr>
          <w:rStyle w:val="normaltextrun"/>
          <w:rFonts w:cs="Segoe UI"/>
          <w:color w:val="1A1A1A"/>
          <w:shd w:val="clear" w:color="auto" w:fill="FFFFFF"/>
        </w:rPr>
        <w:t xml:space="preserve"> and have fun preparing for Lesson Six where your students will submit their AI concept! </w:t>
      </w:r>
      <w:r>
        <w:rPr>
          <w:rStyle w:val="normaltextrun"/>
          <w:rFonts w:cs="Segoe UI"/>
          <w:color w:val="1A1A1A"/>
          <w:shd w:val="clear" w:color="auto" w:fill="FFFFFF"/>
          <w:lang w:val="en-AU"/>
        </w:rPr>
        <w:t> </w:t>
      </w:r>
      <w:r>
        <w:rPr>
          <w:rStyle w:val="eop"/>
          <w:rFonts w:cs="Segoe UI"/>
          <w:color w:val="1A1A1A"/>
          <w:shd w:val="clear" w:color="auto" w:fill="FFFFFF"/>
        </w:rPr>
        <w:t> </w:t>
      </w:r>
    </w:p>
    <w:p w14:paraId="25A5C6F5" w14:textId="77777777" w:rsidR="00C9207D" w:rsidRDefault="00C9207D" w:rsidP="00F2320A">
      <w:pPr>
        <w:spacing w:line="240" w:lineRule="auto"/>
        <w:rPr>
          <w:rFonts w:ascii="Avenir Next" w:eastAsia="Avenir Next" w:hAnsi="Avenir Next" w:cs="Avenir Next"/>
          <w:color w:val="1A1A1A" w:themeColor="text1"/>
        </w:rPr>
        <w:pPrChange w:id="43" w:author="Author">
          <w:pPr/>
        </w:pPrChange>
      </w:pPr>
    </w:p>
    <w:p w14:paraId="1322DCDF" w14:textId="3F08637B" w:rsidR="00A56E3F" w:rsidRDefault="00A56E3F" w:rsidP="00F2320A">
      <w:pPr>
        <w:spacing w:before="0" w:after="0" w:line="240" w:lineRule="auto"/>
        <w:rPr>
          <w:rFonts w:ascii="Segoe UI Semibold" w:eastAsiaTheme="majorEastAsia" w:hAnsi="Segoe UI Semibold" w:cstheme="majorBidi"/>
          <w:b/>
          <w:color w:val="8661C5" w:themeColor="accent3"/>
          <w:sz w:val="32"/>
          <w:szCs w:val="32"/>
        </w:rPr>
      </w:pPr>
    </w:p>
    <w:sectPr w:rsidR="00A56E3F" w:rsidSect="00E9402B">
      <w:headerReference w:type="default" r:id="rId15"/>
      <w:footerReference w:type="even" r:id="rId16"/>
      <w:footerReference w:type="default" r:id="rId17"/>
      <w:headerReference w:type="first" r:id="rId18"/>
      <w:footerReference w:type="first" r:id="rId19"/>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E6D5E" w14:textId="77777777" w:rsidR="00640F56" w:rsidRDefault="00640F56" w:rsidP="00A16D09">
      <w:pPr>
        <w:spacing w:before="0" w:after="0" w:line="240" w:lineRule="auto"/>
      </w:pPr>
      <w:r>
        <w:separator/>
      </w:r>
    </w:p>
  </w:endnote>
  <w:endnote w:type="continuationSeparator" w:id="0">
    <w:p w14:paraId="0A8DC247" w14:textId="77777777" w:rsidR="00640F56" w:rsidRDefault="00640F56" w:rsidP="00A16D09">
      <w:pPr>
        <w:spacing w:before="0" w:after="0" w:line="240" w:lineRule="auto"/>
      </w:pPr>
      <w:r>
        <w:continuationSeparator/>
      </w:r>
    </w:p>
  </w:endnote>
  <w:endnote w:type="continuationNotice" w:id="1">
    <w:p w14:paraId="1787A6D0" w14:textId="77777777" w:rsidR="00640F56" w:rsidRDefault="00640F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Avenir Next">
    <w:panose1 w:val="020B0503020202020204"/>
    <w:charset w:val="00"/>
    <w:family w:val="swiss"/>
    <w:pitch w:val="variable"/>
    <w:sig w:usb0="8000002F" w:usb1="5000204A" w:usb2="00000000" w:usb3="00000000" w:csb0="0000009B"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EndPr>
      <w:rPr>
        <w:rStyle w:val="PageNumber"/>
      </w:rPr>
    </w:sdtEndPr>
    <w:sdtContent>
      <w:p w14:paraId="69DFDF3B" w14:textId="74E10501" w:rsidR="00BC27BC" w:rsidRDefault="00BC27BC" w:rsidP="00E67F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EndPr>
      <w:rPr>
        <w:rStyle w:val="PageNumber"/>
      </w:rPr>
    </w:sdtEndPr>
    <w:sdtContent>
      <w:p w14:paraId="0278BC6E" w14:textId="20B0F038" w:rsidR="00051F47" w:rsidRDefault="00051F47"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A56E3F" w:rsidRDefault="00A56E3F">
    <w:pPr>
      <w:pStyle w:val="Footer"/>
    </w:pPr>
  </w:p>
  <w:p w14:paraId="6460F43D" w14:textId="77777777" w:rsidR="00EA6E74" w:rsidRDefault="00EA6E74"/>
  <w:p w14:paraId="165453CB" w14:textId="77777777" w:rsidR="00EA6E74" w:rsidRDefault="00EA6E74"/>
  <w:p w14:paraId="199EA029" w14:textId="77777777" w:rsidR="00EA6E74" w:rsidRDefault="00EA6E74"/>
  <w:p w14:paraId="5A089430" w14:textId="77777777" w:rsidR="00EA6E74" w:rsidRDefault="00EA6E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EndPr>
      <w:rPr>
        <w:rStyle w:val="PageNumber"/>
      </w:rPr>
    </w:sdtEndPr>
    <w:sdtContent>
      <w:p w14:paraId="42388B03" w14:textId="49F6A54A" w:rsidR="00051F47" w:rsidRDefault="00051F47"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65CAE8E6" w:rsidR="00EA6E74" w:rsidRDefault="00BC27BC" w:rsidP="00B43204">
    <w:pPr>
      <w:pStyle w:val="Footer"/>
      <w:ind w:right="360"/>
    </w:pPr>
    <w:r w:rsidRPr="00051F47">
      <w:rPr>
        <w:noProof/>
        <w:color w:val="5C2D91" w:themeColor="accent1"/>
      </w:rPr>
      <w:drawing>
        <wp:anchor distT="0" distB="0" distL="114300" distR="114300" simplePos="0" relativeHeight="251658244" behindDoc="1" locked="0" layoutInCell="1" allowOverlap="1" wp14:anchorId="726C1C82" wp14:editId="6FFAF214">
          <wp:simplePos x="0" y="0"/>
          <wp:positionH relativeFrom="column">
            <wp:posOffset>-1828800</wp:posOffset>
          </wp:positionH>
          <wp:positionV relativeFrom="paragraph">
            <wp:posOffset>-306705</wp:posOffset>
          </wp:positionV>
          <wp:extent cx="3848100" cy="921101"/>
          <wp:effectExtent l="0" t="0" r="0" b="6350"/>
          <wp:wrapNone/>
          <wp:docPr id="4" name="Picture 4">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1">
                    <a:extLst>
                      <a:ext uri="{28A0092B-C50C-407E-A947-70E740481C1C}">
                        <a14:useLocalDpi xmlns:a14="http://schemas.microsoft.com/office/drawing/2010/main" val="0"/>
                      </a:ext>
                    </a:extLst>
                  </a:blip>
                  <a:srcRect l="-1550" t="7043" r="47504" b="73024"/>
                  <a:stretch/>
                </pic:blipFill>
                <pic:spPr bwMode="auto">
                  <a:xfrm>
                    <a:off x="0" y="0"/>
                    <a:ext cx="3848100" cy="9211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E67" w:rsidRPr="00A56E3F">
      <w:rPr>
        <w:noProof/>
      </w:rPr>
      <w:drawing>
        <wp:anchor distT="0" distB="0" distL="114300" distR="114300" simplePos="0" relativeHeight="251658245" behindDoc="1" locked="0" layoutInCell="1" allowOverlap="1" wp14:anchorId="0E82A242" wp14:editId="0925C97A">
          <wp:simplePos x="0" y="0"/>
          <wp:positionH relativeFrom="column">
            <wp:posOffset>-15240</wp:posOffset>
          </wp:positionH>
          <wp:positionV relativeFrom="paragraph">
            <wp:posOffset>-62865</wp:posOffset>
          </wp:positionV>
          <wp:extent cx="862045" cy="184597"/>
          <wp:effectExtent l="0" t="0" r="1905" b="6350"/>
          <wp:wrapNone/>
          <wp:docPr id="5" name="Picture 5">
            <a:extLst xmlns:a="http://schemas.openxmlformats.org/drawingml/2006/main">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gray - EMF">
                    <a:extLst>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bwMode="black">
                  <a:xfrm>
                    <a:off x="0" y="0"/>
                    <a:ext cx="862045" cy="184597"/>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59D" w14:textId="1FD42650" w:rsidR="00A16D09" w:rsidRDefault="00F0339D">
    <w:pPr>
      <w:pStyle w:val="Footer"/>
    </w:pPr>
    <w:r w:rsidRPr="00F0339D">
      <w:rPr>
        <w:noProof/>
      </w:rPr>
      <w:drawing>
        <wp:anchor distT="0" distB="0" distL="114300" distR="114300" simplePos="0" relativeHeight="251658247" behindDoc="0" locked="0" layoutInCell="1" allowOverlap="1" wp14:anchorId="5EFDA674" wp14:editId="1B0BD4C8">
          <wp:simplePos x="0" y="0"/>
          <wp:positionH relativeFrom="column">
            <wp:posOffset>20955</wp:posOffset>
          </wp:positionH>
          <wp:positionV relativeFrom="paragraph">
            <wp:posOffset>-190500</wp:posOffset>
          </wp:positionV>
          <wp:extent cx="1366440" cy="292608"/>
          <wp:effectExtent l="0" t="0" r="0" b="0"/>
          <wp:wrapSquare wrapText="bothSides"/>
          <wp:docPr id="6" name="Picture 6">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D43A4" w14:textId="77777777" w:rsidR="00640F56" w:rsidRDefault="00640F56" w:rsidP="00A16D09">
      <w:pPr>
        <w:spacing w:before="0" w:after="0" w:line="240" w:lineRule="auto"/>
      </w:pPr>
      <w:r>
        <w:separator/>
      </w:r>
    </w:p>
  </w:footnote>
  <w:footnote w:type="continuationSeparator" w:id="0">
    <w:p w14:paraId="35527226" w14:textId="77777777" w:rsidR="00640F56" w:rsidRDefault="00640F56" w:rsidP="00A16D09">
      <w:pPr>
        <w:spacing w:before="0" w:after="0" w:line="240" w:lineRule="auto"/>
      </w:pPr>
      <w:r>
        <w:continuationSeparator/>
      </w:r>
    </w:p>
  </w:footnote>
  <w:footnote w:type="continuationNotice" w:id="1">
    <w:p w14:paraId="7A63F861" w14:textId="77777777" w:rsidR="00640F56" w:rsidRDefault="00640F5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074A" w14:textId="204C5D61" w:rsidR="00EA6E74" w:rsidRDefault="00F0339D" w:rsidP="00B43204">
    <w:pPr>
      <w:pStyle w:val="Header"/>
    </w:pPr>
    <w:r w:rsidRPr="00F0339D">
      <w:rPr>
        <w:noProof/>
      </w:rPr>
      <w:drawing>
        <wp:anchor distT="0" distB="0" distL="114300" distR="114300" simplePos="0" relativeHeight="251658248" behindDoc="0" locked="0" layoutInCell="1" allowOverlap="1" wp14:anchorId="2CA70A49" wp14:editId="215B9922">
          <wp:simplePos x="0" y="0"/>
          <wp:positionH relativeFrom="column">
            <wp:posOffset>31115</wp:posOffset>
          </wp:positionH>
          <wp:positionV relativeFrom="paragraph">
            <wp:posOffset>-133350</wp:posOffset>
          </wp:positionV>
          <wp:extent cx="1897380" cy="561340"/>
          <wp:effectExtent l="0" t="0" r="0" b="0"/>
          <wp:wrapSquare wrapText="bothSides"/>
          <wp:docPr id="11" name="Picture 11">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561340"/>
                  </a:xfrm>
                  <a:prstGeom prst="rect">
                    <a:avLst/>
                  </a:prstGeom>
                </pic:spPr>
              </pic:pic>
            </a:graphicData>
          </a:graphic>
          <wp14:sizeRelH relativeFrom="margin">
            <wp14:pctWidth>0</wp14:pctWidth>
          </wp14:sizeRelH>
          <wp14:sizeRelV relativeFrom="margin">
            <wp14:pctHeight>0</wp14:pctHeight>
          </wp14:sizeRelV>
        </wp:anchor>
      </w:drawing>
    </w:r>
    <w:r w:rsidRPr="00051F47">
      <w:rPr>
        <w:noProof/>
        <w:color w:val="5C2D91" w:themeColor="accent1"/>
      </w:rPr>
      <w:drawing>
        <wp:anchor distT="0" distB="0" distL="114300" distR="114300" simplePos="0" relativeHeight="251658241" behindDoc="1" locked="0" layoutInCell="1" allowOverlap="1" wp14:anchorId="4DDAEB6A" wp14:editId="0D2F707C">
          <wp:simplePos x="0" y="0"/>
          <wp:positionH relativeFrom="page">
            <wp:posOffset>-44450</wp:posOffset>
          </wp:positionH>
          <wp:positionV relativeFrom="paragraph">
            <wp:posOffset>-349985</wp:posOffset>
          </wp:positionV>
          <wp:extent cx="7833995" cy="787400"/>
          <wp:effectExtent l="0" t="0" r="0" b="0"/>
          <wp:wrapNone/>
          <wp:docPr id="9" name="Picture 9">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2">
                    <a:extLst>
                      <a:ext uri="{28A0092B-C50C-407E-A947-70E740481C1C}">
                        <a14:useLocalDpi xmlns:a14="http://schemas.microsoft.com/office/drawing/2010/main" val="0"/>
                      </a:ext>
                    </a:extLst>
                  </a:blip>
                  <a:srcRect l="-22556" t="68298" r="1678" b="12982"/>
                  <a:stretch/>
                </pic:blipFill>
                <pic:spPr bwMode="auto">
                  <a:xfrm>
                    <a:off x="0" y="0"/>
                    <a:ext cx="783399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02B">
      <w:rPr>
        <w:noProof/>
      </w:rPr>
      <mc:AlternateContent>
        <mc:Choice Requires="wps">
          <w:drawing>
            <wp:anchor distT="0" distB="0" distL="114300" distR="114300" simplePos="0" relativeHeight="251658240" behindDoc="1" locked="0" layoutInCell="1" allowOverlap="1" wp14:anchorId="755053BB" wp14:editId="6C117317">
              <wp:simplePos x="0" y="0"/>
              <wp:positionH relativeFrom="column">
                <wp:posOffset>-673100</wp:posOffset>
              </wp:positionH>
              <wp:positionV relativeFrom="paragraph">
                <wp:posOffset>-457200</wp:posOffset>
              </wp:positionV>
              <wp:extent cx="7770495" cy="887730"/>
              <wp:effectExtent l="0" t="0" r="1905" b="127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0495" cy="887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99EC2" id="Rectangle 22" o:spid="_x0000_s1026" alt="&quot;&quot;" style="position:absolute;margin-left:-53pt;margin-top:-36pt;width:611.85pt;height:69.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" fillcolor="white [3212]"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622" w14:textId="2B144CE3" w:rsidR="00A16D09" w:rsidRDefault="00F0339D">
    <w:pPr>
      <w:pStyle w:val="Header"/>
    </w:pPr>
    <w:r w:rsidRPr="00F0339D">
      <w:rPr>
        <w:noProof/>
      </w:rPr>
      <w:drawing>
        <wp:anchor distT="0" distB="0" distL="114300" distR="114300" simplePos="0" relativeHeight="251658246" behindDoc="0" locked="0" layoutInCell="1" allowOverlap="1" wp14:anchorId="5CE7A24E" wp14:editId="520E646C">
          <wp:simplePos x="0" y="0"/>
          <wp:positionH relativeFrom="column">
            <wp:posOffset>2530475</wp:posOffset>
          </wp:positionH>
          <wp:positionV relativeFrom="paragraph">
            <wp:posOffset>1952625</wp:posOffset>
          </wp:positionV>
          <wp:extent cx="3059430" cy="904875"/>
          <wp:effectExtent l="0" t="0" r="1270" b="0"/>
          <wp:wrapSquare wrapText="bothSides"/>
          <wp:docPr id="3" name="Picture 3">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9430" cy="904875"/>
                  </a:xfrm>
                  <a:prstGeom prst="rect">
                    <a:avLst/>
                  </a:prstGeom>
                </pic:spPr>
              </pic:pic>
            </a:graphicData>
          </a:graphic>
          <wp14:sizeRelH relativeFrom="margin">
            <wp14:pctWidth>0</wp14:pctWidth>
          </wp14:sizeRelH>
          <wp14:sizeRelV relativeFrom="margin">
            <wp14:pctHeight>0</wp14:pctHeight>
          </wp14:sizeRelV>
        </wp:anchor>
      </w:drawing>
    </w:r>
    <w:r w:rsidR="00051F47" w:rsidRPr="00A16D09">
      <w:rPr>
        <w:noProof/>
      </w:rPr>
      <w:drawing>
        <wp:anchor distT="0" distB="0" distL="114300" distR="114300" simplePos="0" relativeHeight="251658243" behindDoc="1" locked="0" layoutInCell="1" allowOverlap="1" wp14:anchorId="358DBBCC" wp14:editId="09AF097E">
          <wp:simplePos x="0" y="0"/>
          <wp:positionH relativeFrom="column">
            <wp:posOffset>-3322320</wp:posOffset>
          </wp:positionH>
          <wp:positionV relativeFrom="paragraph">
            <wp:posOffset>618490</wp:posOffset>
          </wp:positionV>
          <wp:extent cx="11272520" cy="7315200"/>
          <wp:effectExtent l="0" t="0" r="5080" b="0"/>
          <wp:wrapNone/>
          <wp:docPr id="10" name="Picture 10">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11272520" cy="7315200"/>
                  </a:xfrm>
                  <a:prstGeom prst="rect">
                    <a:avLst/>
                  </a:prstGeom>
                </pic:spPr>
              </pic:pic>
            </a:graphicData>
          </a:graphic>
          <wp14:sizeRelH relativeFrom="page">
            <wp14:pctWidth>0</wp14:pctWidth>
          </wp14:sizeRelH>
          <wp14:sizeRelV relativeFrom="page">
            <wp14:pctHeight>0</wp14:pctHeight>
          </wp14:sizeRelV>
        </wp:anchor>
      </w:drawing>
    </w:r>
    <w:r w:rsidR="00A56E3F">
      <w:rPr>
        <w:noProof/>
      </w:rPr>
      <mc:AlternateContent>
        <mc:Choice Requires="wps">
          <w:drawing>
            <wp:anchor distT="0" distB="0" distL="114300" distR="114300" simplePos="0" relativeHeight="251658242" behindDoc="1" locked="0" layoutInCell="1" allowOverlap="1" wp14:anchorId="07D2E6E0" wp14:editId="2E172846">
              <wp:simplePos x="0" y="0"/>
              <wp:positionH relativeFrom="column">
                <wp:posOffset>-692208</wp:posOffset>
              </wp:positionH>
              <wp:positionV relativeFrom="page">
                <wp:posOffset>4445</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529F2" id="Rectangle 1" o:spid="_x0000_s1026" alt="&quot;&quot;" style="position:absolute;margin-left:-54.5pt;margin-top:.3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" fillcolor="white [3212]" stroked="f" strokeweight="1pt">
              <w10:wrap anchory="page"/>
            </v:rect>
          </w:pict>
        </mc:Fallback>
      </mc:AlternateContent>
    </w:r>
    <w:r w:rsidR="00A16D09">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2F0"/>
    <w:multiLevelType w:val="hybridMultilevel"/>
    <w:tmpl w:val="7AEC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E6FC9"/>
    <w:multiLevelType w:val="multilevel"/>
    <w:tmpl w:val="7586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94E62"/>
    <w:multiLevelType w:val="hybridMultilevel"/>
    <w:tmpl w:val="8F38FC3E"/>
    <w:lvl w:ilvl="0" w:tplc="3D6E0DC0">
      <w:start w:val="1"/>
      <w:numFmt w:val="bullet"/>
      <w:lvlText w:val=""/>
      <w:lvlJc w:val="left"/>
      <w:pPr>
        <w:ind w:left="720" w:hanging="360"/>
      </w:pPr>
      <w:rPr>
        <w:rFonts w:ascii="Symbol" w:hAnsi="Symbol" w:hint="default"/>
      </w:rPr>
    </w:lvl>
    <w:lvl w:ilvl="1" w:tplc="E01638FC">
      <w:start w:val="1"/>
      <w:numFmt w:val="bullet"/>
      <w:lvlText w:val=""/>
      <w:lvlJc w:val="left"/>
      <w:pPr>
        <w:ind w:left="1440" w:hanging="360"/>
      </w:pPr>
      <w:rPr>
        <w:rFonts w:ascii="Symbol" w:hAnsi="Symbol" w:hint="default"/>
      </w:rPr>
    </w:lvl>
    <w:lvl w:ilvl="2" w:tplc="6E6CA3E6">
      <w:start w:val="1"/>
      <w:numFmt w:val="bullet"/>
      <w:lvlText w:val=""/>
      <w:lvlJc w:val="left"/>
      <w:pPr>
        <w:ind w:left="2160" w:hanging="360"/>
      </w:pPr>
      <w:rPr>
        <w:rFonts w:ascii="Wingdings" w:hAnsi="Wingdings" w:hint="default"/>
      </w:rPr>
    </w:lvl>
    <w:lvl w:ilvl="3" w:tplc="3C16AC2E">
      <w:start w:val="1"/>
      <w:numFmt w:val="bullet"/>
      <w:lvlText w:val=""/>
      <w:lvlJc w:val="left"/>
      <w:pPr>
        <w:ind w:left="2880" w:hanging="360"/>
      </w:pPr>
      <w:rPr>
        <w:rFonts w:ascii="Symbol" w:hAnsi="Symbol" w:hint="default"/>
      </w:rPr>
    </w:lvl>
    <w:lvl w:ilvl="4" w:tplc="14102D4C">
      <w:start w:val="1"/>
      <w:numFmt w:val="bullet"/>
      <w:lvlText w:val="o"/>
      <w:lvlJc w:val="left"/>
      <w:pPr>
        <w:ind w:left="3600" w:hanging="360"/>
      </w:pPr>
      <w:rPr>
        <w:rFonts w:ascii="Courier New" w:hAnsi="Courier New" w:hint="default"/>
      </w:rPr>
    </w:lvl>
    <w:lvl w:ilvl="5" w:tplc="0338CED0">
      <w:start w:val="1"/>
      <w:numFmt w:val="bullet"/>
      <w:lvlText w:val=""/>
      <w:lvlJc w:val="left"/>
      <w:pPr>
        <w:ind w:left="4320" w:hanging="360"/>
      </w:pPr>
      <w:rPr>
        <w:rFonts w:ascii="Wingdings" w:hAnsi="Wingdings" w:hint="default"/>
      </w:rPr>
    </w:lvl>
    <w:lvl w:ilvl="6" w:tplc="91BA318E">
      <w:start w:val="1"/>
      <w:numFmt w:val="bullet"/>
      <w:lvlText w:val=""/>
      <w:lvlJc w:val="left"/>
      <w:pPr>
        <w:ind w:left="5040" w:hanging="360"/>
      </w:pPr>
      <w:rPr>
        <w:rFonts w:ascii="Symbol" w:hAnsi="Symbol" w:hint="default"/>
      </w:rPr>
    </w:lvl>
    <w:lvl w:ilvl="7" w:tplc="8EE6B8C8">
      <w:start w:val="1"/>
      <w:numFmt w:val="bullet"/>
      <w:lvlText w:val="o"/>
      <w:lvlJc w:val="left"/>
      <w:pPr>
        <w:ind w:left="5760" w:hanging="360"/>
      </w:pPr>
      <w:rPr>
        <w:rFonts w:ascii="Courier New" w:hAnsi="Courier New" w:hint="default"/>
      </w:rPr>
    </w:lvl>
    <w:lvl w:ilvl="8" w:tplc="75107D8C">
      <w:start w:val="1"/>
      <w:numFmt w:val="bullet"/>
      <w:lvlText w:val=""/>
      <w:lvlJc w:val="left"/>
      <w:pPr>
        <w:ind w:left="6480" w:hanging="360"/>
      </w:pPr>
      <w:rPr>
        <w:rFonts w:ascii="Wingdings" w:hAnsi="Wingdings" w:hint="default"/>
      </w:rPr>
    </w:lvl>
  </w:abstractNum>
  <w:abstractNum w:abstractNumId="3" w15:restartNumberingAfterBreak="0">
    <w:nsid w:val="25AC5E64"/>
    <w:multiLevelType w:val="hybridMultilevel"/>
    <w:tmpl w:val="C96E0952"/>
    <w:lvl w:ilvl="0" w:tplc="FD9E4F74">
      <w:start w:val="1"/>
      <w:numFmt w:val="bullet"/>
      <w:lvlText w:val=""/>
      <w:lvlJc w:val="left"/>
      <w:pPr>
        <w:ind w:left="720" w:hanging="360"/>
      </w:pPr>
      <w:rPr>
        <w:rFonts w:ascii="Symbol" w:hAnsi="Symbol" w:hint="default"/>
      </w:rPr>
    </w:lvl>
    <w:lvl w:ilvl="1" w:tplc="82162548">
      <w:start w:val="1"/>
      <w:numFmt w:val="bullet"/>
      <w:lvlText w:val=""/>
      <w:lvlJc w:val="left"/>
      <w:pPr>
        <w:ind w:left="1440" w:hanging="360"/>
      </w:pPr>
      <w:rPr>
        <w:rFonts w:ascii="Symbol" w:hAnsi="Symbol" w:hint="default"/>
      </w:rPr>
    </w:lvl>
    <w:lvl w:ilvl="2" w:tplc="AB847376">
      <w:start w:val="1"/>
      <w:numFmt w:val="bullet"/>
      <w:lvlText w:val=""/>
      <w:lvlJc w:val="left"/>
      <w:pPr>
        <w:ind w:left="2160" w:hanging="360"/>
      </w:pPr>
      <w:rPr>
        <w:rFonts w:ascii="Wingdings" w:hAnsi="Wingdings" w:hint="default"/>
      </w:rPr>
    </w:lvl>
    <w:lvl w:ilvl="3" w:tplc="DF846652">
      <w:start w:val="1"/>
      <w:numFmt w:val="bullet"/>
      <w:lvlText w:val=""/>
      <w:lvlJc w:val="left"/>
      <w:pPr>
        <w:ind w:left="2880" w:hanging="360"/>
      </w:pPr>
      <w:rPr>
        <w:rFonts w:ascii="Symbol" w:hAnsi="Symbol" w:hint="default"/>
      </w:rPr>
    </w:lvl>
    <w:lvl w:ilvl="4" w:tplc="C4F20622">
      <w:start w:val="1"/>
      <w:numFmt w:val="bullet"/>
      <w:lvlText w:val="o"/>
      <w:lvlJc w:val="left"/>
      <w:pPr>
        <w:ind w:left="3600" w:hanging="360"/>
      </w:pPr>
      <w:rPr>
        <w:rFonts w:ascii="Courier New" w:hAnsi="Courier New" w:hint="default"/>
      </w:rPr>
    </w:lvl>
    <w:lvl w:ilvl="5" w:tplc="A600C1A0">
      <w:start w:val="1"/>
      <w:numFmt w:val="bullet"/>
      <w:lvlText w:val=""/>
      <w:lvlJc w:val="left"/>
      <w:pPr>
        <w:ind w:left="4320" w:hanging="360"/>
      </w:pPr>
      <w:rPr>
        <w:rFonts w:ascii="Wingdings" w:hAnsi="Wingdings" w:hint="default"/>
      </w:rPr>
    </w:lvl>
    <w:lvl w:ilvl="6" w:tplc="A45A8C32">
      <w:start w:val="1"/>
      <w:numFmt w:val="bullet"/>
      <w:lvlText w:val=""/>
      <w:lvlJc w:val="left"/>
      <w:pPr>
        <w:ind w:left="5040" w:hanging="360"/>
      </w:pPr>
      <w:rPr>
        <w:rFonts w:ascii="Symbol" w:hAnsi="Symbol" w:hint="default"/>
      </w:rPr>
    </w:lvl>
    <w:lvl w:ilvl="7" w:tplc="D388A4C8">
      <w:start w:val="1"/>
      <w:numFmt w:val="bullet"/>
      <w:lvlText w:val="o"/>
      <w:lvlJc w:val="left"/>
      <w:pPr>
        <w:ind w:left="5760" w:hanging="360"/>
      </w:pPr>
      <w:rPr>
        <w:rFonts w:ascii="Courier New" w:hAnsi="Courier New" w:hint="default"/>
      </w:rPr>
    </w:lvl>
    <w:lvl w:ilvl="8" w:tplc="2BAA61E6">
      <w:start w:val="1"/>
      <w:numFmt w:val="bullet"/>
      <w:lvlText w:val=""/>
      <w:lvlJc w:val="left"/>
      <w:pPr>
        <w:ind w:left="6480" w:hanging="360"/>
      </w:pPr>
      <w:rPr>
        <w:rFonts w:ascii="Wingdings" w:hAnsi="Wingdings" w:hint="default"/>
      </w:rPr>
    </w:lvl>
  </w:abstractNum>
  <w:abstractNum w:abstractNumId="4" w15:restartNumberingAfterBreak="0">
    <w:nsid w:val="26931637"/>
    <w:multiLevelType w:val="hybridMultilevel"/>
    <w:tmpl w:val="E54664F4"/>
    <w:lvl w:ilvl="0" w:tplc="15560A5E">
      <w:start w:val="1"/>
      <w:numFmt w:val="bullet"/>
      <w:lvlText w:val=""/>
      <w:lvlJc w:val="left"/>
      <w:pPr>
        <w:tabs>
          <w:tab w:val="num" w:pos="720"/>
        </w:tabs>
        <w:ind w:left="720" w:hanging="360"/>
      </w:pPr>
      <w:rPr>
        <w:rFonts w:ascii="Symbol" w:hAnsi="Symbol" w:hint="default"/>
        <w:sz w:val="20"/>
      </w:rPr>
    </w:lvl>
    <w:lvl w:ilvl="1" w:tplc="26AAABCA" w:tentative="1">
      <w:start w:val="1"/>
      <w:numFmt w:val="bullet"/>
      <w:lvlText w:val=""/>
      <w:lvlJc w:val="left"/>
      <w:pPr>
        <w:tabs>
          <w:tab w:val="num" w:pos="1440"/>
        </w:tabs>
        <w:ind w:left="1440" w:hanging="360"/>
      </w:pPr>
      <w:rPr>
        <w:rFonts w:ascii="Symbol" w:hAnsi="Symbol" w:hint="default"/>
        <w:sz w:val="20"/>
      </w:rPr>
    </w:lvl>
    <w:lvl w:ilvl="2" w:tplc="E0DCF014" w:tentative="1">
      <w:start w:val="1"/>
      <w:numFmt w:val="bullet"/>
      <w:lvlText w:val=""/>
      <w:lvlJc w:val="left"/>
      <w:pPr>
        <w:tabs>
          <w:tab w:val="num" w:pos="2160"/>
        </w:tabs>
        <w:ind w:left="2160" w:hanging="360"/>
      </w:pPr>
      <w:rPr>
        <w:rFonts w:ascii="Symbol" w:hAnsi="Symbol" w:hint="default"/>
        <w:sz w:val="20"/>
      </w:rPr>
    </w:lvl>
    <w:lvl w:ilvl="3" w:tplc="BCEAD09C" w:tentative="1">
      <w:start w:val="1"/>
      <w:numFmt w:val="bullet"/>
      <w:lvlText w:val=""/>
      <w:lvlJc w:val="left"/>
      <w:pPr>
        <w:tabs>
          <w:tab w:val="num" w:pos="2880"/>
        </w:tabs>
        <w:ind w:left="2880" w:hanging="360"/>
      </w:pPr>
      <w:rPr>
        <w:rFonts w:ascii="Symbol" w:hAnsi="Symbol" w:hint="default"/>
        <w:sz w:val="20"/>
      </w:rPr>
    </w:lvl>
    <w:lvl w:ilvl="4" w:tplc="AB30DAD8" w:tentative="1">
      <w:start w:val="1"/>
      <w:numFmt w:val="bullet"/>
      <w:lvlText w:val=""/>
      <w:lvlJc w:val="left"/>
      <w:pPr>
        <w:tabs>
          <w:tab w:val="num" w:pos="3600"/>
        </w:tabs>
        <w:ind w:left="3600" w:hanging="360"/>
      </w:pPr>
      <w:rPr>
        <w:rFonts w:ascii="Symbol" w:hAnsi="Symbol" w:hint="default"/>
        <w:sz w:val="20"/>
      </w:rPr>
    </w:lvl>
    <w:lvl w:ilvl="5" w:tplc="0F327506" w:tentative="1">
      <w:start w:val="1"/>
      <w:numFmt w:val="bullet"/>
      <w:lvlText w:val=""/>
      <w:lvlJc w:val="left"/>
      <w:pPr>
        <w:tabs>
          <w:tab w:val="num" w:pos="4320"/>
        </w:tabs>
        <w:ind w:left="4320" w:hanging="360"/>
      </w:pPr>
      <w:rPr>
        <w:rFonts w:ascii="Symbol" w:hAnsi="Symbol" w:hint="default"/>
        <w:sz w:val="20"/>
      </w:rPr>
    </w:lvl>
    <w:lvl w:ilvl="6" w:tplc="E1423724" w:tentative="1">
      <w:start w:val="1"/>
      <w:numFmt w:val="bullet"/>
      <w:lvlText w:val=""/>
      <w:lvlJc w:val="left"/>
      <w:pPr>
        <w:tabs>
          <w:tab w:val="num" w:pos="5040"/>
        </w:tabs>
        <w:ind w:left="5040" w:hanging="360"/>
      </w:pPr>
      <w:rPr>
        <w:rFonts w:ascii="Symbol" w:hAnsi="Symbol" w:hint="default"/>
        <w:sz w:val="20"/>
      </w:rPr>
    </w:lvl>
    <w:lvl w:ilvl="7" w:tplc="F196AE3E" w:tentative="1">
      <w:start w:val="1"/>
      <w:numFmt w:val="bullet"/>
      <w:lvlText w:val=""/>
      <w:lvlJc w:val="left"/>
      <w:pPr>
        <w:tabs>
          <w:tab w:val="num" w:pos="5760"/>
        </w:tabs>
        <w:ind w:left="5760" w:hanging="360"/>
      </w:pPr>
      <w:rPr>
        <w:rFonts w:ascii="Symbol" w:hAnsi="Symbol" w:hint="default"/>
        <w:sz w:val="20"/>
      </w:rPr>
    </w:lvl>
    <w:lvl w:ilvl="8" w:tplc="116CAACA"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A5652"/>
    <w:multiLevelType w:val="hybridMultilevel"/>
    <w:tmpl w:val="A706FCB2"/>
    <w:lvl w:ilvl="0" w:tplc="CD48C490">
      <w:start w:val="1"/>
      <w:numFmt w:val="decimal"/>
      <w:pStyle w:val="LargeNumbers"/>
      <w:lvlText w:val="%1."/>
      <w:lvlJc w:val="left"/>
      <w:pPr>
        <w:ind w:left="360" w:hanging="360"/>
      </w:pPr>
      <w:rPr>
        <w:rFonts w:ascii="Segoe UI" w:hAnsi="Segoe UI" w:hint="default"/>
        <w:b/>
        <w:i w:val="0"/>
        <w:sz w:val="36"/>
      </w:rPr>
    </w:lvl>
    <w:lvl w:ilvl="1" w:tplc="CB983D0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F0570"/>
    <w:multiLevelType w:val="hybridMultilevel"/>
    <w:tmpl w:val="B284FBCA"/>
    <w:lvl w:ilvl="0" w:tplc="F90847BA">
      <w:start w:val="1"/>
      <w:numFmt w:val="bullet"/>
      <w:lvlText w:val=""/>
      <w:lvlJc w:val="left"/>
      <w:pPr>
        <w:ind w:left="720" w:hanging="360"/>
      </w:pPr>
      <w:rPr>
        <w:rFonts w:ascii="Symbol" w:hAnsi="Symbol" w:hint="default"/>
      </w:rPr>
    </w:lvl>
    <w:lvl w:ilvl="1" w:tplc="0368EF64">
      <w:start w:val="1"/>
      <w:numFmt w:val="bullet"/>
      <w:lvlText w:val=""/>
      <w:lvlJc w:val="left"/>
      <w:pPr>
        <w:ind w:left="1440" w:hanging="360"/>
      </w:pPr>
      <w:rPr>
        <w:rFonts w:ascii="Symbol" w:hAnsi="Symbol" w:hint="default"/>
      </w:rPr>
    </w:lvl>
    <w:lvl w:ilvl="2" w:tplc="7CD0CC4E">
      <w:start w:val="1"/>
      <w:numFmt w:val="bullet"/>
      <w:lvlText w:val=""/>
      <w:lvlJc w:val="left"/>
      <w:pPr>
        <w:ind w:left="2160" w:hanging="360"/>
      </w:pPr>
      <w:rPr>
        <w:rFonts w:ascii="Wingdings" w:hAnsi="Wingdings" w:hint="default"/>
      </w:rPr>
    </w:lvl>
    <w:lvl w:ilvl="3" w:tplc="6D048F86">
      <w:start w:val="1"/>
      <w:numFmt w:val="bullet"/>
      <w:lvlText w:val=""/>
      <w:lvlJc w:val="left"/>
      <w:pPr>
        <w:ind w:left="2880" w:hanging="360"/>
      </w:pPr>
      <w:rPr>
        <w:rFonts w:ascii="Symbol" w:hAnsi="Symbol" w:hint="default"/>
      </w:rPr>
    </w:lvl>
    <w:lvl w:ilvl="4" w:tplc="A40CD3A6">
      <w:start w:val="1"/>
      <w:numFmt w:val="bullet"/>
      <w:lvlText w:val="o"/>
      <w:lvlJc w:val="left"/>
      <w:pPr>
        <w:ind w:left="3600" w:hanging="360"/>
      </w:pPr>
      <w:rPr>
        <w:rFonts w:ascii="Courier New" w:hAnsi="Courier New" w:hint="default"/>
      </w:rPr>
    </w:lvl>
    <w:lvl w:ilvl="5" w:tplc="23A4BF68">
      <w:start w:val="1"/>
      <w:numFmt w:val="bullet"/>
      <w:lvlText w:val=""/>
      <w:lvlJc w:val="left"/>
      <w:pPr>
        <w:ind w:left="4320" w:hanging="360"/>
      </w:pPr>
      <w:rPr>
        <w:rFonts w:ascii="Wingdings" w:hAnsi="Wingdings" w:hint="default"/>
      </w:rPr>
    </w:lvl>
    <w:lvl w:ilvl="6" w:tplc="77EADE6E">
      <w:start w:val="1"/>
      <w:numFmt w:val="bullet"/>
      <w:lvlText w:val=""/>
      <w:lvlJc w:val="left"/>
      <w:pPr>
        <w:ind w:left="5040" w:hanging="360"/>
      </w:pPr>
      <w:rPr>
        <w:rFonts w:ascii="Symbol" w:hAnsi="Symbol" w:hint="default"/>
      </w:rPr>
    </w:lvl>
    <w:lvl w:ilvl="7" w:tplc="E2AA35E4">
      <w:start w:val="1"/>
      <w:numFmt w:val="bullet"/>
      <w:lvlText w:val="o"/>
      <w:lvlJc w:val="left"/>
      <w:pPr>
        <w:ind w:left="5760" w:hanging="360"/>
      </w:pPr>
      <w:rPr>
        <w:rFonts w:ascii="Courier New" w:hAnsi="Courier New" w:hint="default"/>
      </w:rPr>
    </w:lvl>
    <w:lvl w:ilvl="8" w:tplc="E8E8B1DC">
      <w:start w:val="1"/>
      <w:numFmt w:val="bullet"/>
      <w:lvlText w:val=""/>
      <w:lvlJc w:val="left"/>
      <w:pPr>
        <w:ind w:left="6480" w:hanging="360"/>
      </w:pPr>
      <w:rPr>
        <w:rFonts w:ascii="Wingdings" w:hAnsi="Wingdings" w:hint="default"/>
      </w:rPr>
    </w:lvl>
  </w:abstractNum>
  <w:abstractNum w:abstractNumId="7" w15:restartNumberingAfterBreak="0">
    <w:nsid w:val="4EF6090E"/>
    <w:multiLevelType w:val="hybridMultilevel"/>
    <w:tmpl w:val="2ECA4B3E"/>
    <w:lvl w:ilvl="0" w:tplc="13E82362">
      <w:start w:val="1"/>
      <w:numFmt w:val="bullet"/>
      <w:lvlText w:val=""/>
      <w:lvlJc w:val="left"/>
      <w:pPr>
        <w:ind w:left="720" w:hanging="360"/>
      </w:pPr>
      <w:rPr>
        <w:rFonts w:ascii="Symbol" w:hAnsi="Symbol" w:hint="default"/>
      </w:rPr>
    </w:lvl>
    <w:lvl w:ilvl="1" w:tplc="C06C79CA">
      <w:start w:val="1"/>
      <w:numFmt w:val="bullet"/>
      <w:lvlText w:val=""/>
      <w:lvlJc w:val="left"/>
      <w:pPr>
        <w:ind w:left="1440" w:hanging="360"/>
      </w:pPr>
      <w:rPr>
        <w:rFonts w:ascii="Symbol" w:hAnsi="Symbol" w:hint="default"/>
      </w:rPr>
    </w:lvl>
    <w:lvl w:ilvl="2" w:tplc="9D8C7A62">
      <w:start w:val="1"/>
      <w:numFmt w:val="bullet"/>
      <w:lvlText w:val=""/>
      <w:lvlJc w:val="left"/>
      <w:pPr>
        <w:ind w:left="2160" w:hanging="360"/>
      </w:pPr>
      <w:rPr>
        <w:rFonts w:ascii="Wingdings" w:hAnsi="Wingdings" w:hint="default"/>
      </w:rPr>
    </w:lvl>
    <w:lvl w:ilvl="3" w:tplc="5DE0EC48">
      <w:start w:val="1"/>
      <w:numFmt w:val="bullet"/>
      <w:lvlText w:val=""/>
      <w:lvlJc w:val="left"/>
      <w:pPr>
        <w:ind w:left="2880" w:hanging="360"/>
      </w:pPr>
      <w:rPr>
        <w:rFonts w:ascii="Symbol" w:hAnsi="Symbol" w:hint="default"/>
      </w:rPr>
    </w:lvl>
    <w:lvl w:ilvl="4" w:tplc="05DE74DE">
      <w:start w:val="1"/>
      <w:numFmt w:val="bullet"/>
      <w:lvlText w:val="o"/>
      <w:lvlJc w:val="left"/>
      <w:pPr>
        <w:ind w:left="3600" w:hanging="360"/>
      </w:pPr>
      <w:rPr>
        <w:rFonts w:ascii="Courier New" w:hAnsi="Courier New" w:hint="default"/>
      </w:rPr>
    </w:lvl>
    <w:lvl w:ilvl="5" w:tplc="D722B0E2">
      <w:start w:val="1"/>
      <w:numFmt w:val="bullet"/>
      <w:lvlText w:val=""/>
      <w:lvlJc w:val="left"/>
      <w:pPr>
        <w:ind w:left="4320" w:hanging="360"/>
      </w:pPr>
      <w:rPr>
        <w:rFonts w:ascii="Wingdings" w:hAnsi="Wingdings" w:hint="default"/>
      </w:rPr>
    </w:lvl>
    <w:lvl w:ilvl="6" w:tplc="3AE0FE82">
      <w:start w:val="1"/>
      <w:numFmt w:val="bullet"/>
      <w:lvlText w:val=""/>
      <w:lvlJc w:val="left"/>
      <w:pPr>
        <w:ind w:left="5040" w:hanging="360"/>
      </w:pPr>
      <w:rPr>
        <w:rFonts w:ascii="Symbol" w:hAnsi="Symbol" w:hint="default"/>
      </w:rPr>
    </w:lvl>
    <w:lvl w:ilvl="7" w:tplc="5856519C">
      <w:start w:val="1"/>
      <w:numFmt w:val="bullet"/>
      <w:lvlText w:val="o"/>
      <w:lvlJc w:val="left"/>
      <w:pPr>
        <w:ind w:left="5760" w:hanging="360"/>
      </w:pPr>
      <w:rPr>
        <w:rFonts w:ascii="Courier New" w:hAnsi="Courier New" w:hint="default"/>
      </w:rPr>
    </w:lvl>
    <w:lvl w:ilvl="8" w:tplc="62689B50">
      <w:start w:val="1"/>
      <w:numFmt w:val="bullet"/>
      <w:lvlText w:val=""/>
      <w:lvlJc w:val="left"/>
      <w:pPr>
        <w:ind w:left="6480" w:hanging="360"/>
      </w:pPr>
      <w:rPr>
        <w:rFonts w:ascii="Wingdings" w:hAnsi="Wingdings" w:hint="default"/>
      </w:rPr>
    </w:lvl>
  </w:abstractNum>
  <w:abstractNum w:abstractNumId="8" w15:restartNumberingAfterBreak="0">
    <w:nsid w:val="5D0A258B"/>
    <w:multiLevelType w:val="hybridMultilevel"/>
    <w:tmpl w:val="92D8FB16"/>
    <w:lvl w:ilvl="0" w:tplc="0B74D08A">
      <w:start w:val="1"/>
      <w:numFmt w:val="bullet"/>
      <w:pStyle w:val="Bullets"/>
      <w:lvlText w:val=""/>
      <w:lvlJc w:val="left"/>
      <w:pPr>
        <w:ind w:left="720" w:hanging="360"/>
      </w:pPr>
      <w:rPr>
        <w:rFonts w:ascii="Symbol" w:hAnsi="Symbol" w:hint="default"/>
        <w:color w:val="5C2D9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46555"/>
    <w:multiLevelType w:val="hybridMultilevel"/>
    <w:tmpl w:val="92A40B2E"/>
    <w:lvl w:ilvl="0" w:tplc="CD720A30">
      <w:start w:val="1"/>
      <w:numFmt w:val="decimal"/>
      <w:pStyle w:val="SmallNumbers"/>
      <w:lvlText w:val="%1."/>
      <w:lvlJc w:val="left"/>
      <w:pPr>
        <w:ind w:left="1080" w:hanging="360"/>
      </w:pPr>
      <w:rPr>
        <w:rFonts w:ascii="Segoe UI" w:hAnsi="Segoe UI" w:hint="default"/>
        <w:b/>
        <w:i w:val="0"/>
        <w:color w:val="5C2D91" w:themeColor="accent1"/>
        <w:w w:val="100"/>
        <w:sz w:val="24"/>
      </w:rPr>
    </w:lvl>
    <w:lvl w:ilvl="1" w:tplc="CB983D0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637549"/>
    <w:multiLevelType w:val="hybridMultilevel"/>
    <w:tmpl w:val="63A0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F3864"/>
    <w:multiLevelType w:val="multilevel"/>
    <w:tmpl w:val="2DC2AF7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DA1627B"/>
    <w:multiLevelType w:val="multilevel"/>
    <w:tmpl w:val="C01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9588463">
    <w:abstractNumId w:val="6"/>
  </w:num>
  <w:num w:numId="2" w16cid:durableId="860817459">
    <w:abstractNumId w:val="3"/>
  </w:num>
  <w:num w:numId="3" w16cid:durableId="2139764144">
    <w:abstractNumId w:val="2"/>
  </w:num>
  <w:num w:numId="4" w16cid:durableId="1969583047">
    <w:abstractNumId w:val="7"/>
  </w:num>
  <w:num w:numId="5" w16cid:durableId="1083797295">
    <w:abstractNumId w:val="11"/>
  </w:num>
  <w:num w:numId="6" w16cid:durableId="2064668755">
    <w:abstractNumId w:val="8"/>
  </w:num>
  <w:num w:numId="7" w16cid:durableId="1360157724">
    <w:abstractNumId w:val="5"/>
  </w:num>
  <w:num w:numId="8" w16cid:durableId="1229993224">
    <w:abstractNumId w:val="9"/>
  </w:num>
  <w:num w:numId="9" w16cid:durableId="1427579206">
    <w:abstractNumId w:val="12"/>
  </w:num>
  <w:num w:numId="10" w16cid:durableId="678774753">
    <w:abstractNumId w:val="1"/>
  </w:num>
  <w:num w:numId="11" w16cid:durableId="395058405">
    <w:abstractNumId w:val="4"/>
  </w:num>
  <w:num w:numId="12" w16cid:durableId="1852648871">
    <w:abstractNumId w:val="0"/>
  </w:num>
  <w:num w:numId="13" w16cid:durableId="182866828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proofState w:spelling="clean" w:grammar="clean"/>
  <w:revisionView w:markup="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173D1"/>
    <w:rsid w:val="00031E61"/>
    <w:rsid w:val="00033263"/>
    <w:rsid w:val="00042BA5"/>
    <w:rsid w:val="00051F47"/>
    <w:rsid w:val="000A022D"/>
    <w:rsid w:val="000A5F2A"/>
    <w:rsid w:val="000B4B6E"/>
    <w:rsid w:val="000E53B9"/>
    <w:rsid w:val="000E6C02"/>
    <w:rsid w:val="000F1781"/>
    <w:rsid w:val="001400D5"/>
    <w:rsid w:val="00141944"/>
    <w:rsid w:val="0018167D"/>
    <w:rsid w:val="001A61AD"/>
    <w:rsid w:val="001A6D12"/>
    <w:rsid w:val="001A74A0"/>
    <w:rsid w:val="001B2D4C"/>
    <w:rsid w:val="001B420A"/>
    <w:rsid w:val="001C49D8"/>
    <w:rsid w:val="001F56C5"/>
    <w:rsid w:val="00234DA6"/>
    <w:rsid w:val="002807A5"/>
    <w:rsid w:val="002A2BCF"/>
    <w:rsid w:val="002B75DF"/>
    <w:rsid w:val="002C54E9"/>
    <w:rsid w:val="002D303B"/>
    <w:rsid w:val="002E0B45"/>
    <w:rsid w:val="002F7C6D"/>
    <w:rsid w:val="0031081F"/>
    <w:rsid w:val="003422CD"/>
    <w:rsid w:val="00343D92"/>
    <w:rsid w:val="003D0FA9"/>
    <w:rsid w:val="003D7ACB"/>
    <w:rsid w:val="003E1AF8"/>
    <w:rsid w:val="003E21D0"/>
    <w:rsid w:val="003F1CF9"/>
    <w:rsid w:val="003F20D0"/>
    <w:rsid w:val="0040472C"/>
    <w:rsid w:val="004345A1"/>
    <w:rsid w:val="0043571A"/>
    <w:rsid w:val="00447E74"/>
    <w:rsid w:val="00450C6B"/>
    <w:rsid w:val="004601E5"/>
    <w:rsid w:val="00462F80"/>
    <w:rsid w:val="00471130"/>
    <w:rsid w:val="00473793"/>
    <w:rsid w:val="0049416B"/>
    <w:rsid w:val="004955B4"/>
    <w:rsid w:val="004B0B98"/>
    <w:rsid w:val="004B2DA1"/>
    <w:rsid w:val="004C0845"/>
    <w:rsid w:val="004C227B"/>
    <w:rsid w:val="004D0F8D"/>
    <w:rsid w:val="004E40A2"/>
    <w:rsid w:val="004F14ED"/>
    <w:rsid w:val="005131E9"/>
    <w:rsid w:val="0052370C"/>
    <w:rsid w:val="005409C8"/>
    <w:rsid w:val="00544720"/>
    <w:rsid w:val="00547173"/>
    <w:rsid w:val="00551DAF"/>
    <w:rsid w:val="005704DB"/>
    <w:rsid w:val="00570841"/>
    <w:rsid w:val="0057667B"/>
    <w:rsid w:val="005C5847"/>
    <w:rsid w:val="005C586E"/>
    <w:rsid w:val="005C5E8C"/>
    <w:rsid w:val="005D55A0"/>
    <w:rsid w:val="005E0923"/>
    <w:rsid w:val="005E5B35"/>
    <w:rsid w:val="006211F9"/>
    <w:rsid w:val="00640F56"/>
    <w:rsid w:val="00677314"/>
    <w:rsid w:val="00681F38"/>
    <w:rsid w:val="00683224"/>
    <w:rsid w:val="00683A8D"/>
    <w:rsid w:val="006A7E67"/>
    <w:rsid w:val="006E580A"/>
    <w:rsid w:val="006E6C60"/>
    <w:rsid w:val="006F0D00"/>
    <w:rsid w:val="007019C1"/>
    <w:rsid w:val="00704829"/>
    <w:rsid w:val="00706440"/>
    <w:rsid w:val="0072039D"/>
    <w:rsid w:val="007203AA"/>
    <w:rsid w:val="007340C8"/>
    <w:rsid w:val="007359A6"/>
    <w:rsid w:val="0076147B"/>
    <w:rsid w:val="00770B7C"/>
    <w:rsid w:val="00774636"/>
    <w:rsid w:val="00794FAD"/>
    <w:rsid w:val="007B3455"/>
    <w:rsid w:val="007B49DE"/>
    <w:rsid w:val="007B73AC"/>
    <w:rsid w:val="007C03FD"/>
    <w:rsid w:val="007D0C5D"/>
    <w:rsid w:val="007D48A9"/>
    <w:rsid w:val="007F1C61"/>
    <w:rsid w:val="007F2547"/>
    <w:rsid w:val="007F654D"/>
    <w:rsid w:val="00801EB7"/>
    <w:rsid w:val="00820225"/>
    <w:rsid w:val="00823918"/>
    <w:rsid w:val="008326D4"/>
    <w:rsid w:val="00840445"/>
    <w:rsid w:val="00855D6B"/>
    <w:rsid w:val="00874371"/>
    <w:rsid w:val="008A4252"/>
    <w:rsid w:val="008B0588"/>
    <w:rsid w:val="008C468A"/>
    <w:rsid w:val="008D520B"/>
    <w:rsid w:val="008E107B"/>
    <w:rsid w:val="00902CD3"/>
    <w:rsid w:val="00917D89"/>
    <w:rsid w:val="00933793"/>
    <w:rsid w:val="009751F8"/>
    <w:rsid w:val="00980575"/>
    <w:rsid w:val="00984F3A"/>
    <w:rsid w:val="00990A24"/>
    <w:rsid w:val="009A170A"/>
    <w:rsid w:val="009C4DFB"/>
    <w:rsid w:val="009E4F77"/>
    <w:rsid w:val="009E7BD5"/>
    <w:rsid w:val="00A16D09"/>
    <w:rsid w:val="00A5595D"/>
    <w:rsid w:val="00A56E3F"/>
    <w:rsid w:val="00A66BEB"/>
    <w:rsid w:val="00AA331A"/>
    <w:rsid w:val="00AC0C4C"/>
    <w:rsid w:val="00AC0C65"/>
    <w:rsid w:val="00AC579C"/>
    <w:rsid w:val="00AD5595"/>
    <w:rsid w:val="00AF7852"/>
    <w:rsid w:val="00B018DE"/>
    <w:rsid w:val="00B0632D"/>
    <w:rsid w:val="00B07CBA"/>
    <w:rsid w:val="00B13EAC"/>
    <w:rsid w:val="00B25ECD"/>
    <w:rsid w:val="00B43204"/>
    <w:rsid w:val="00B52E0E"/>
    <w:rsid w:val="00B61B81"/>
    <w:rsid w:val="00B75350"/>
    <w:rsid w:val="00BA1BC6"/>
    <w:rsid w:val="00BC06F6"/>
    <w:rsid w:val="00BC27BC"/>
    <w:rsid w:val="00BC3450"/>
    <w:rsid w:val="00BC34D8"/>
    <w:rsid w:val="00BC446B"/>
    <w:rsid w:val="00BD1566"/>
    <w:rsid w:val="00BD6F57"/>
    <w:rsid w:val="00BD7A34"/>
    <w:rsid w:val="00C053D1"/>
    <w:rsid w:val="00C067AA"/>
    <w:rsid w:val="00C1461D"/>
    <w:rsid w:val="00C15EFB"/>
    <w:rsid w:val="00C25BD0"/>
    <w:rsid w:val="00C42E38"/>
    <w:rsid w:val="00C45482"/>
    <w:rsid w:val="00C519F5"/>
    <w:rsid w:val="00C52AB0"/>
    <w:rsid w:val="00C53773"/>
    <w:rsid w:val="00C9207D"/>
    <w:rsid w:val="00C92336"/>
    <w:rsid w:val="00CC17E9"/>
    <w:rsid w:val="00CE20FF"/>
    <w:rsid w:val="00CF3FEF"/>
    <w:rsid w:val="00D127B6"/>
    <w:rsid w:val="00D53680"/>
    <w:rsid w:val="00D74CE5"/>
    <w:rsid w:val="00D7686D"/>
    <w:rsid w:val="00D823D2"/>
    <w:rsid w:val="00D82616"/>
    <w:rsid w:val="00D828CA"/>
    <w:rsid w:val="00D87E2C"/>
    <w:rsid w:val="00D93FA1"/>
    <w:rsid w:val="00DA1908"/>
    <w:rsid w:val="00DA49BB"/>
    <w:rsid w:val="00DC29AF"/>
    <w:rsid w:val="00DE18FB"/>
    <w:rsid w:val="00E11F95"/>
    <w:rsid w:val="00E3259A"/>
    <w:rsid w:val="00E34C2B"/>
    <w:rsid w:val="00E54275"/>
    <w:rsid w:val="00E55569"/>
    <w:rsid w:val="00E63385"/>
    <w:rsid w:val="00E70663"/>
    <w:rsid w:val="00E77C05"/>
    <w:rsid w:val="00E8093C"/>
    <w:rsid w:val="00E9402B"/>
    <w:rsid w:val="00EA3D68"/>
    <w:rsid w:val="00EA6E74"/>
    <w:rsid w:val="00EB0771"/>
    <w:rsid w:val="00ED0439"/>
    <w:rsid w:val="00ED7DE9"/>
    <w:rsid w:val="00EF2B40"/>
    <w:rsid w:val="00EF642B"/>
    <w:rsid w:val="00F0339D"/>
    <w:rsid w:val="00F1402E"/>
    <w:rsid w:val="00F2320A"/>
    <w:rsid w:val="00F2747A"/>
    <w:rsid w:val="00F463F0"/>
    <w:rsid w:val="00F83F25"/>
    <w:rsid w:val="00F93110"/>
    <w:rsid w:val="00FC3046"/>
    <w:rsid w:val="00FC6DE0"/>
    <w:rsid w:val="00FE8B0D"/>
    <w:rsid w:val="01D9C6AE"/>
    <w:rsid w:val="02154904"/>
    <w:rsid w:val="0422C5E9"/>
    <w:rsid w:val="04B52472"/>
    <w:rsid w:val="04BF5B50"/>
    <w:rsid w:val="051D266C"/>
    <w:rsid w:val="05B8A1FD"/>
    <w:rsid w:val="072A8651"/>
    <w:rsid w:val="089A28F9"/>
    <w:rsid w:val="09CC8C1F"/>
    <w:rsid w:val="09F3A4FC"/>
    <w:rsid w:val="0A8C5F00"/>
    <w:rsid w:val="0B644514"/>
    <w:rsid w:val="0B8FEA83"/>
    <w:rsid w:val="0BAB67F7"/>
    <w:rsid w:val="0BD1A4DB"/>
    <w:rsid w:val="0C404A87"/>
    <w:rsid w:val="0CF76992"/>
    <w:rsid w:val="0F6F4772"/>
    <w:rsid w:val="0FA0161A"/>
    <w:rsid w:val="10088222"/>
    <w:rsid w:val="10DF0548"/>
    <w:rsid w:val="12EA2FB3"/>
    <w:rsid w:val="13361E74"/>
    <w:rsid w:val="13A4422B"/>
    <w:rsid w:val="14025A0E"/>
    <w:rsid w:val="1540128C"/>
    <w:rsid w:val="157D6205"/>
    <w:rsid w:val="15B019B0"/>
    <w:rsid w:val="15B86D80"/>
    <w:rsid w:val="1662715F"/>
    <w:rsid w:val="16B76726"/>
    <w:rsid w:val="16DBE2ED"/>
    <w:rsid w:val="178BDDE1"/>
    <w:rsid w:val="19233628"/>
    <w:rsid w:val="19240B47"/>
    <w:rsid w:val="1A4DC8FC"/>
    <w:rsid w:val="1AB70E32"/>
    <w:rsid w:val="1ABF0689"/>
    <w:rsid w:val="1B7AE943"/>
    <w:rsid w:val="1BD5BF4F"/>
    <w:rsid w:val="1C4626A7"/>
    <w:rsid w:val="1D5E0C93"/>
    <w:rsid w:val="1D6D43CF"/>
    <w:rsid w:val="1F2ABCD1"/>
    <w:rsid w:val="206524BC"/>
    <w:rsid w:val="20C528C5"/>
    <w:rsid w:val="214D1B35"/>
    <w:rsid w:val="223D40B4"/>
    <w:rsid w:val="2260EAC6"/>
    <w:rsid w:val="239CC57E"/>
    <w:rsid w:val="23B46DA2"/>
    <w:rsid w:val="26EE3675"/>
    <w:rsid w:val="2795F0D8"/>
    <w:rsid w:val="289CDD63"/>
    <w:rsid w:val="2AA13263"/>
    <w:rsid w:val="2B04420F"/>
    <w:rsid w:val="2BAAAA46"/>
    <w:rsid w:val="2C808AC3"/>
    <w:rsid w:val="2C8CAC8A"/>
    <w:rsid w:val="2CA4BBDF"/>
    <w:rsid w:val="2D8B463F"/>
    <w:rsid w:val="2E76ABC3"/>
    <w:rsid w:val="309998F7"/>
    <w:rsid w:val="32F84A29"/>
    <w:rsid w:val="339AD321"/>
    <w:rsid w:val="33A6A84A"/>
    <w:rsid w:val="34B88EEA"/>
    <w:rsid w:val="34BD81AC"/>
    <w:rsid w:val="34C90AC9"/>
    <w:rsid w:val="351B2B79"/>
    <w:rsid w:val="37DF4433"/>
    <w:rsid w:val="38095021"/>
    <w:rsid w:val="38190063"/>
    <w:rsid w:val="384596A1"/>
    <w:rsid w:val="389E9B08"/>
    <w:rsid w:val="39922FE9"/>
    <w:rsid w:val="3B2E7DD8"/>
    <w:rsid w:val="3BC5FE3F"/>
    <w:rsid w:val="3BE9AD05"/>
    <w:rsid w:val="3C03ED28"/>
    <w:rsid w:val="3D1F7A80"/>
    <w:rsid w:val="3D4CF672"/>
    <w:rsid w:val="3E675EB6"/>
    <w:rsid w:val="3E819302"/>
    <w:rsid w:val="3EA34361"/>
    <w:rsid w:val="41148BBE"/>
    <w:rsid w:val="4135CC64"/>
    <w:rsid w:val="41496A56"/>
    <w:rsid w:val="41849635"/>
    <w:rsid w:val="419EFF78"/>
    <w:rsid w:val="41A4950E"/>
    <w:rsid w:val="42EACE1B"/>
    <w:rsid w:val="4358ABC4"/>
    <w:rsid w:val="439FC923"/>
    <w:rsid w:val="44701978"/>
    <w:rsid w:val="44B00D48"/>
    <w:rsid w:val="44D27D27"/>
    <w:rsid w:val="44FD4687"/>
    <w:rsid w:val="45B89616"/>
    <w:rsid w:val="46CD017C"/>
    <w:rsid w:val="47C33243"/>
    <w:rsid w:val="47C7636B"/>
    <w:rsid w:val="4941344A"/>
    <w:rsid w:val="49EDD95C"/>
    <w:rsid w:val="49F3858F"/>
    <w:rsid w:val="4C4A7994"/>
    <w:rsid w:val="4C8BCC3E"/>
    <w:rsid w:val="4E7AEE6F"/>
    <w:rsid w:val="4F581D16"/>
    <w:rsid w:val="4F8B394D"/>
    <w:rsid w:val="514ADC10"/>
    <w:rsid w:val="5204DA56"/>
    <w:rsid w:val="52D533E2"/>
    <w:rsid w:val="5325E897"/>
    <w:rsid w:val="5384FF88"/>
    <w:rsid w:val="54A5027E"/>
    <w:rsid w:val="54BA6BF6"/>
    <w:rsid w:val="55C473E1"/>
    <w:rsid w:val="56A15158"/>
    <w:rsid w:val="587028A4"/>
    <w:rsid w:val="58841804"/>
    <w:rsid w:val="58B1A0F7"/>
    <w:rsid w:val="58FEFF5C"/>
    <w:rsid w:val="59AEFA50"/>
    <w:rsid w:val="5BBD0A21"/>
    <w:rsid w:val="5C02F1C4"/>
    <w:rsid w:val="5C792801"/>
    <w:rsid w:val="5CF79302"/>
    <w:rsid w:val="5EC85E9D"/>
    <w:rsid w:val="5FE01273"/>
    <w:rsid w:val="6366D19B"/>
    <w:rsid w:val="636900E8"/>
    <w:rsid w:val="63F6A34A"/>
    <w:rsid w:val="648D82F0"/>
    <w:rsid w:val="64B2F2F2"/>
    <w:rsid w:val="653FE600"/>
    <w:rsid w:val="655AAB52"/>
    <w:rsid w:val="65637E8A"/>
    <w:rsid w:val="66047F77"/>
    <w:rsid w:val="668B5CD7"/>
    <w:rsid w:val="68617C0A"/>
    <w:rsid w:val="6A5C9721"/>
    <w:rsid w:val="6A97CB2A"/>
    <w:rsid w:val="6C04540F"/>
    <w:rsid w:val="6C339B8B"/>
    <w:rsid w:val="6C70EAD3"/>
    <w:rsid w:val="6C96381A"/>
    <w:rsid w:val="6D40036C"/>
    <w:rsid w:val="6DBD893D"/>
    <w:rsid w:val="6E929A4F"/>
    <w:rsid w:val="6EC32EDF"/>
    <w:rsid w:val="70314A0C"/>
    <w:rsid w:val="70678485"/>
    <w:rsid w:val="709486EC"/>
    <w:rsid w:val="710EFA34"/>
    <w:rsid w:val="7209081C"/>
    <w:rsid w:val="74469AF6"/>
    <w:rsid w:val="74C39D58"/>
    <w:rsid w:val="76CE40C4"/>
    <w:rsid w:val="78613261"/>
    <w:rsid w:val="79845086"/>
    <w:rsid w:val="7B187909"/>
    <w:rsid w:val="7B44E64E"/>
    <w:rsid w:val="7E5019CB"/>
    <w:rsid w:val="7F62BAAB"/>
    <w:rsid w:val="7FDAB195"/>
    <w:rsid w:val="7FDCAD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09"/>
    <w:pPr>
      <w:spacing w:before="120" w:after="120" w:line="216" w:lineRule="auto"/>
    </w:pPr>
    <w:rPr>
      <w:rFonts w:ascii="Segoe UI" w:hAnsi="Segoe UI"/>
    </w:rPr>
  </w:style>
  <w:style w:type="paragraph" w:styleId="Heading1">
    <w:name w:val="heading 1"/>
    <w:basedOn w:val="Normal"/>
    <w:next w:val="Normal"/>
    <w:link w:val="Heading1Char"/>
    <w:uiPriority w:val="9"/>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SidebarHeading"/>
    <w:next w:val="Normal"/>
    <w:link w:val="Heading3Char"/>
    <w:uiPriority w:val="9"/>
    <w:unhideWhenUsed/>
    <w:qFormat/>
    <w:rsid w:val="00D82616"/>
    <w:pPr>
      <w:outlineLvl w:val="2"/>
    </w:pPr>
    <w:rPr>
      <w:sz w:val="24"/>
      <w:szCs w:val="24"/>
    </w:rPr>
  </w:style>
  <w:style w:type="paragraph" w:styleId="Heading4">
    <w:name w:val="heading 4"/>
    <w:basedOn w:val="Normal"/>
    <w:next w:val="Normal"/>
    <w:link w:val="Heading4Char"/>
    <w:uiPriority w:val="9"/>
    <w:semiHidden/>
    <w:unhideWhenUsed/>
    <w:qFormat/>
    <w:rsid w:val="0057667B"/>
    <w:pPr>
      <w:keepNext/>
      <w:keepLines/>
      <w:spacing w:before="40" w:after="0"/>
      <w:outlineLvl w:val="3"/>
    </w:pPr>
    <w:rPr>
      <w:rFonts w:asciiTheme="majorHAnsi" w:eastAsiaTheme="majorEastAsia" w:hAnsiTheme="majorHAnsi" w:cstheme="majorBidi"/>
      <w:i/>
      <w:iCs/>
      <w:color w:val="4421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paragraph" w:styleId="Title">
    <w:name w:val="Title"/>
    <w:basedOn w:val="Normal"/>
    <w:next w:val="Normal"/>
    <w:link w:val="TitleChar"/>
    <w:uiPriority w:val="10"/>
    <w:qFormat/>
    <w:rsid w:val="00E3259A"/>
    <w:pPr>
      <w:spacing w:before="0" w:after="0" w:line="204"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E3259A"/>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character" w:customStyle="1" w:styleId="Heading3Char">
    <w:name w:val="Heading 3 Char"/>
    <w:basedOn w:val="DefaultParagraphFont"/>
    <w:link w:val="Heading3"/>
    <w:uiPriority w:val="9"/>
    <w:rsid w:val="00D82616"/>
    <w:rPr>
      <w:rFonts w:ascii="Segoe UI" w:eastAsiaTheme="minorEastAsia" w:hAnsi="Segoe UI" w:cs="Times New Roman (Body CS)"/>
      <w:b/>
      <w:bCs/>
      <w:i/>
      <w:color w:val="5C2D91" w:themeColor="accent1"/>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6"/>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character" w:styleId="Hyperlink">
    <w:name w:val="Hyperlink"/>
    <w:basedOn w:val="DefaultParagraphFont"/>
    <w:uiPriority w:val="99"/>
    <w:unhideWhenUsed/>
    <w:rsid w:val="00E3259A"/>
    <w:rPr>
      <w:color w:val="0078D4" w:themeColor="hyperlink"/>
      <w:u w:val="single"/>
    </w:rPr>
  </w:style>
  <w:style w:type="paragraph" w:styleId="TOC1">
    <w:name w:val="toc 1"/>
    <w:basedOn w:val="Normal"/>
    <w:next w:val="Normal"/>
    <w:autoRedefine/>
    <w:uiPriority w:val="39"/>
    <w:unhideWhenUsed/>
    <w:rsid w:val="0057667B"/>
    <w:pPr>
      <w:spacing w:after="0"/>
    </w:pPr>
    <w:rPr>
      <w:rFonts w:ascii="Segoe UI Semibold" w:hAnsi="Segoe UI Semibold"/>
      <w:bCs/>
      <w:iCs/>
    </w:rPr>
  </w:style>
  <w:style w:type="paragraph" w:styleId="TOC2">
    <w:name w:val="toc 2"/>
    <w:basedOn w:val="Normal"/>
    <w:next w:val="Normal"/>
    <w:autoRedefine/>
    <w:uiPriority w:val="39"/>
    <w:unhideWhenUsed/>
    <w:rsid w:val="0057667B"/>
    <w:pPr>
      <w:spacing w:after="0"/>
      <w:ind w:left="240"/>
    </w:pPr>
    <w:rPr>
      <w:bCs/>
      <w:sz w:val="22"/>
      <w:szCs w:val="22"/>
    </w:rPr>
  </w:style>
  <w:style w:type="paragraph" w:customStyle="1" w:styleId="Default">
    <w:name w:val="Default"/>
    <w:rsid w:val="00E3259A"/>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BD1566"/>
    <w:rPr>
      <w:color w:val="0078D4" w:themeColor="followedHyperlink"/>
      <w:u w:val="single"/>
    </w:rPr>
  </w:style>
  <w:style w:type="character" w:styleId="UnresolvedMention">
    <w:name w:val="Unresolved Mention"/>
    <w:basedOn w:val="DefaultParagraphFont"/>
    <w:uiPriority w:val="99"/>
    <w:semiHidden/>
    <w:unhideWhenUsed/>
    <w:rsid w:val="00BD1566"/>
    <w:rPr>
      <w:color w:val="605E5C"/>
      <w:shd w:val="clear" w:color="auto" w:fill="E1DFDD"/>
    </w:rPr>
  </w:style>
  <w:style w:type="paragraph" w:customStyle="1" w:styleId="imagecredit">
    <w:name w:val="image credit"/>
    <w:basedOn w:val="BodyText"/>
    <w:qFormat/>
    <w:rsid w:val="002A2BCF"/>
    <w:pPr>
      <w:spacing w:line="216" w:lineRule="auto"/>
    </w:pPr>
    <w:rPr>
      <w:rFonts w:ascii="Segoe UI" w:hAnsi="Segoe UI" w:cs="Segoe UI"/>
      <w:i/>
      <w:iCs/>
      <w:color w:val="0D0D0D" w:themeColor="text2"/>
    </w:rPr>
  </w:style>
  <w:style w:type="paragraph" w:styleId="IntenseQuote">
    <w:name w:val="Intense Quote"/>
    <w:basedOn w:val="Normal"/>
    <w:next w:val="Normal"/>
    <w:link w:val="IntenseQuoteChar"/>
    <w:uiPriority w:val="30"/>
    <w:qFormat/>
    <w:rsid w:val="00BD1566"/>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BD1566"/>
    <w:rPr>
      <w:rFonts w:ascii="Arial" w:eastAsia="Arial" w:hAnsi="Arial" w:cs="Arial"/>
      <w:i/>
      <w:iCs/>
      <w:color w:val="5C2D91" w:themeColor="accent1"/>
      <w:sz w:val="22"/>
      <w:szCs w:val="22"/>
      <w:lang w:bidi="en-US"/>
    </w:rPr>
  </w:style>
  <w:style w:type="paragraph" w:customStyle="1" w:styleId="SidebarHeading">
    <w:name w:val="Sidebar Heading"/>
    <w:basedOn w:val="Subtitle"/>
    <w:qFormat/>
    <w:rsid w:val="00840445"/>
    <w:rPr>
      <w:b/>
      <w:bCs/>
      <w:color w:val="8661C5" w:themeColor="accent3"/>
    </w:rPr>
  </w:style>
  <w:style w:type="paragraph" w:customStyle="1" w:styleId="SidebarText">
    <w:name w:val="Sidebar Text"/>
    <w:basedOn w:val="Heading2"/>
    <w:qFormat/>
    <w:rsid w:val="00F463F0"/>
    <w:pPr>
      <w:spacing w:before="120" w:after="120"/>
    </w:pPr>
    <w:rPr>
      <w:rFonts w:cs="Times New Roman (Headings CS)"/>
      <w:i w:val="0"/>
      <w:iCs/>
      <w:color w:val="5C2D91" w:themeColor="accent1"/>
      <w:w w:val="100"/>
      <w:sz w:val="21"/>
      <w:szCs w:val="22"/>
    </w:rPr>
  </w:style>
  <w:style w:type="paragraph" w:styleId="NoSpacing">
    <w:name w:val="No Spacing"/>
    <w:uiPriority w:val="1"/>
    <w:rsid w:val="00D82616"/>
    <w:rPr>
      <w:rFonts w:ascii="Segoe UI" w:hAnsi="Segoe UI"/>
    </w:rPr>
  </w:style>
  <w:style w:type="paragraph" w:customStyle="1" w:styleId="Figure">
    <w:name w:val="Figure"/>
    <w:basedOn w:val="BodyText"/>
    <w:qFormat/>
    <w:rsid w:val="002A2BCF"/>
    <w:rPr>
      <w:rFonts w:ascii="Segoe UI Semibold" w:hAnsi="Segoe UI Semibold" w:cstheme="majorHAnsi"/>
      <w:b/>
      <w:bCs/>
      <w:noProof/>
      <w:color w:val="0D0D0D" w:themeColor="text2"/>
      <w:sz w:val="20"/>
      <w:szCs w:val="15"/>
      <w:lang w:bidi="ar-SA"/>
    </w:rPr>
  </w:style>
  <w:style w:type="paragraph" w:customStyle="1" w:styleId="Textbody">
    <w:name w:val="Text body"/>
    <w:basedOn w:val="Normal"/>
    <w:rsid w:val="002A2BCF"/>
    <w:pPr>
      <w:suppressAutoHyphens/>
      <w:autoSpaceDN w:val="0"/>
      <w:spacing w:before="0" w:after="0" w:line="240" w:lineRule="auto"/>
    </w:pPr>
    <w:rPr>
      <w:rFonts w:ascii="Calibri" w:eastAsia="Arial" w:hAnsi="Calibri" w:cs="Calibri"/>
      <w:color w:val="000000"/>
      <w:kern w:val="3"/>
      <w:lang w:val="en-GB" w:bidi="en-US"/>
    </w:rPr>
  </w:style>
  <w:style w:type="table" w:styleId="TableGrid">
    <w:name w:val="Table Grid"/>
    <w:basedOn w:val="TableNormal"/>
    <w:uiPriority w:val="59"/>
    <w:rsid w:val="001A6D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rgeNumbers">
    <w:name w:val="Large Numbers"/>
    <w:basedOn w:val="Heading1"/>
    <w:qFormat/>
    <w:rsid w:val="0018167D"/>
    <w:pPr>
      <w:numPr>
        <w:numId w:val="7"/>
      </w:numPr>
    </w:pPr>
    <w:rPr>
      <w:sz w:val="24"/>
    </w:rPr>
  </w:style>
  <w:style w:type="paragraph" w:customStyle="1" w:styleId="SmallNumbers">
    <w:name w:val="Small Numbers"/>
    <w:basedOn w:val="Bullets"/>
    <w:qFormat/>
    <w:rsid w:val="00DC29AF"/>
    <w:pPr>
      <w:numPr>
        <w:numId w:val="8"/>
      </w:numPr>
    </w:pPr>
  </w:style>
  <w:style w:type="paragraph" w:styleId="TOC3">
    <w:name w:val="toc 3"/>
    <w:basedOn w:val="Normal"/>
    <w:next w:val="Normal"/>
    <w:autoRedefine/>
    <w:uiPriority w:val="39"/>
    <w:unhideWhenUsed/>
    <w:rsid w:val="0057667B"/>
    <w:pPr>
      <w:spacing w:before="0" w:after="0"/>
      <w:ind w:left="480"/>
    </w:pPr>
    <w:rPr>
      <w:rFonts w:asciiTheme="minorHAnsi" w:hAnsiTheme="minorHAnsi"/>
      <w:sz w:val="20"/>
      <w:szCs w:val="20"/>
    </w:rPr>
  </w:style>
  <w:style w:type="paragraph" w:styleId="TOC4">
    <w:name w:val="toc 4"/>
    <w:basedOn w:val="Normal"/>
    <w:next w:val="Normal"/>
    <w:autoRedefine/>
    <w:uiPriority w:val="39"/>
    <w:unhideWhenUsed/>
    <w:rsid w:val="0057667B"/>
    <w:pPr>
      <w:spacing w:before="0" w:after="0"/>
      <w:ind w:left="720"/>
    </w:pPr>
    <w:rPr>
      <w:rFonts w:asciiTheme="minorHAnsi" w:hAnsiTheme="minorHAnsi"/>
      <w:sz w:val="20"/>
      <w:szCs w:val="20"/>
    </w:rPr>
  </w:style>
  <w:style w:type="paragraph" w:styleId="TOC5">
    <w:name w:val="toc 5"/>
    <w:basedOn w:val="Normal"/>
    <w:next w:val="Normal"/>
    <w:autoRedefine/>
    <w:uiPriority w:val="39"/>
    <w:unhideWhenUsed/>
    <w:rsid w:val="0057667B"/>
    <w:pPr>
      <w:spacing w:before="0" w:after="0"/>
      <w:ind w:left="960"/>
    </w:pPr>
    <w:rPr>
      <w:rFonts w:asciiTheme="minorHAnsi" w:hAnsiTheme="minorHAnsi"/>
      <w:sz w:val="20"/>
      <w:szCs w:val="20"/>
    </w:rPr>
  </w:style>
  <w:style w:type="paragraph" w:styleId="TOC6">
    <w:name w:val="toc 6"/>
    <w:basedOn w:val="Normal"/>
    <w:next w:val="Normal"/>
    <w:autoRedefine/>
    <w:uiPriority w:val="39"/>
    <w:unhideWhenUsed/>
    <w:rsid w:val="0057667B"/>
    <w:pPr>
      <w:spacing w:before="0" w:after="0"/>
      <w:ind w:left="1200"/>
    </w:pPr>
    <w:rPr>
      <w:rFonts w:asciiTheme="minorHAnsi" w:hAnsiTheme="minorHAnsi"/>
      <w:sz w:val="20"/>
      <w:szCs w:val="20"/>
    </w:rPr>
  </w:style>
  <w:style w:type="paragraph" w:styleId="TOC7">
    <w:name w:val="toc 7"/>
    <w:basedOn w:val="Normal"/>
    <w:next w:val="Normal"/>
    <w:autoRedefine/>
    <w:uiPriority w:val="39"/>
    <w:unhideWhenUsed/>
    <w:rsid w:val="0057667B"/>
    <w:pPr>
      <w:spacing w:before="0" w:after="0"/>
      <w:ind w:left="1440"/>
    </w:pPr>
    <w:rPr>
      <w:rFonts w:asciiTheme="minorHAnsi" w:hAnsiTheme="minorHAnsi"/>
      <w:sz w:val="20"/>
      <w:szCs w:val="20"/>
    </w:rPr>
  </w:style>
  <w:style w:type="paragraph" w:styleId="TOC8">
    <w:name w:val="toc 8"/>
    <w:basedOn w:val="Normal"/>
    <w:next w:val="Normal"/>
    <w:autoRedefine/>
    <w:uiPriority w:val="39"/>
    <w:unhideWhenUsed/>
    <w:rsid w:val="0057667B"/>
    <w:pPr>
      <w:spacing w:before="0" w:after="0"/>
      <w:ind w:left="1680"/>
    </w:pPr>
    <w:rPr>
      <w:rFonts w:asciiTheme="minorHAnsi" w:hAnsiTheme="minorHAnsi"/>
      <w:sz w:val="20"/>
      <w:szCs w:val="20"/>
    </w:rPr>
  </w:style>
  <w:style w:type="paragraph" w:styleId="TOC9">
    <w:name w:val="toc 9"/>
    <w:basedOn w:val="Normal"/>
    <w:next w:val="Normal"/>
    <w:autoRedefine/>
    <w:uiPriority w:val="39"/>
    <w:unhideWhenUsed/>
    <w:rsid w:val="0057667B"/>
    <w:pPr>
      <w:spacing w:before="0" w:after="0"/>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57667B"/>
    <w:rPr>
      <w:rFonts w:asciiTheme="majorHAnsi" w:eastAsiaTheme="majorEastAsia" w:hAnsiTheme="majorHAnsi" w:cstheme="majorBidi"/>
      <w:i/>
      <w:iCs/>
      <w:color w:val="44216C" w:themeColor="accent1" w:themeShade="BF"/>
    </w:rPr>
  </w:style>
  <w:style w:type="paragraph" w:styleId="TOCHeading">
    <w:name w:val="TOC Heading"/>
    <w:basedOn w:val="Heading1"/>
    <w:next w:val="Normal"/>
    <w:uiPriority w:val="39"/>
    <w:unhideWhenUsed/>
    <w:qFormat/>
    <w:rsid w:val="0057667B"/>
    <w:pPr>
      <w:spacing w:before="480" w:line="276" w:lineRule="auto"/>
      <w:outlineLvl w:val="9"/>
    </w:pPr>
    <w:rPr>
      <w:rFonts w:asciiTheme="majorHAnsi" w:hAnsiTheme="majorHAnsi"/>
      <w:bCs/>
      <w:color w:val="44216C" w:themeColor="accent1" w:themeShade="BF"/>
      <w:sz w:val="28"/>
      <w:szCs w:val="28"/>
    </w:rPr>
  </w:style>
  <w:style w:type="paragraph" w:styleId="NormalWeb">
    <w:name w:val="Normal (Web)"/>
    <w:basedOn w:val="Normal"/>
    <w:uiPriority w:val="99"/>
    <w:semiHidden/>
    <w:unhideWhenUsed/>
    <w:rsid w:val="006F0D00"/>
    <w:pPr>
      <w:spacing w:before="100" w:beforeAutospacing="1" w:after="100" w:afterAutospacing="1" w:line="240" w:lineRule="auto"/>
    </w:pPr>
    <w:rPr>
      <w:rFonts w:ascii="Times New Roman" w:eastAsia="Times New Roman" w:hAnsi="Times New Roman" w:cs="Times New Roman"/>
    </w:rPr>
  </w:style>
  <w:style w:type="paragraph" w:customStyle="1" w:styleId="paragraph">
    <w:name w:val="paragraph"/>
    <w:basedOn w:val="Normal"/>
    <w:rsid w:val="002E0B45"/>
    <w:pPr>
      <w:spacing w:before="100" w:beforeAutospacing="1" w:after="100" w:afterAutospacing="1" w:line="240" w:lineRule="auto"/>
    </w:pPr>
    <w:rPr>
      <w:rFonts w:ascii="Times New Roman" w:eastAsia="Times New Roman" w:hAnsi="Times New Roman" w:cs="Times New Roman"/>
      <w:lang w:val="en-AU" w:eastAsia="en-GB"/>
    </w:rPr>
  </w:style>
  <w:style w:type="character" w:customStyle="1" w:styleId="eop">
    <w:name w:val="eop"/>
    <w:basedOn w:val="DefaultParagraphFont"/>
    <w:rsid w:val="002E0B45"/>
  </w:style>
  <w:style w:type="character" w:customStyle="1" w:styleId="normaltextrun">
    <w:name w:val="normaltextrun"/>
    <w:basedOn w:val="DefaultParagraphFont"/>
    <w:rsid w:val="002E0B45"/>
  </w:style>
  <w:style w:type="character" w:customStyle="1" w:styleId="tabchar">
    <w:name w:val="tabchar"/>
    <w:basedOn w:val="DefaultParagraphFont"/>
    <w:rsid w:val="002E0B45"/>
  </w:style>
  <w:style w:type="paragraph" w:styleId="Revision">
    <w:name w:val="Revision"/>
    <w:hidden/>
    <w:uiPriority w:val="99"/>
    <w:semiHidden/>
    <w:rsid w:val="000A5F2A"/>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2659">
      <w:bodyDiv w:val="1"/>
      <w:marLeft w:val="0"/>
      <w:marRight w:val="0"/>
      <w:marTop w:val="0"/>
      <w:marBottom w:val="0"/>
      <w:divBdr>
        <w:top w:val="none" w:sz="0" w:space="0" w:color="auto"/>
        <w:left w:val="none" w:sz="0" w:space="0" w:color="auto"/>
        <w:bottom w:val="none" w:sz="0" w:space="0" w:color="auto"/>
        <w:right w:val="none" w:sz="0" w:space="0" w:color="auto"/>
      </w:divBdr>
      <w:divsChild>
        <w:div w:id="1171484611">
          <w:marLeft w:val="0"/>
          <w:marRight w:val="0"/>
          <w:marTop w:val="0"/>
          <w:marBottom w:val="0"/>
          <w:divBdr>
            <w:top w:val="none" w:sz="0" w:space="0" w:color="auto"/>
            <w:left w:val="none" w:sz="0" w:space="0" w:color="auto"/>
            <w:bottom w:val="none" w:sz="0" w:space="0" w:color="auto"/>
            <w:right w:val="none" w:sz="0" w:space="0" w:color="auto"/>
          </w:divBdr>
          <w:divsChild>
            <w:div w:id="850025612">
              <w:marLeft w:val="0"/>
              <w:marRight w:val="0"/>
              <w:marTop w:val="0"/>
              <w:marBottom w:val="0"/>
              <w:divBdr>
                <w:top w:val="none" w:sz="0" w:space="0" w:color="auto"/>
                <w:left w:val="none" w:sz="0" w:space="0" w:color="auto"/>
                <w:bottom w:val="none" w:sz="0" w:space="0" w:color="auto"/>
                <w:right w:val="none" w:sz="0" w:space="0" w:color="auto"/>
              </w:divBdr>
            </w:div>
            <w:div w:id="1566910372">
              <w:marLeft w:val="0"/>
              <w:marRight w:val="0"/>
              <w:marTop w:val="0"/>
              <w:marBottom w:val="0"/>
              <w:divBdr>
                <w:top w:val="none" w:sz="0" w:space="0" w:color="auto"/>
                <w:left w:val="none" w:sz="0" w:space="0" w:color="auto"/>
                <w:bottom w:val="none" w:sz="0" w:space="0" w:color="auto"/>
                <w:right w:val="none" w:sz="0" w:space="0" w:color="auto"/>
              </w:divBdr>
            </w:div>
          </w:divsChild>
        </w:div>
        <w:div w:id="2016766016">
          <w:marLeft w:val="0"/>
          <w:marRight w:val="0"/>
          <w:marTop w:val="0"/>
          <w:marBottom w:val="0"/>
          <w:divBdr>
            <w:top w:val="none" w:sz="0" w:space="0" w:color="auto"/>
            <w:left w:val="none" w:sz="0" w:space="0" w:color="auto"/>
            <w:bottom w:val="none" w:sz="0" w:space="0" w:color="auto"/>
            <w:right w:val="none" w:sz="0" w:space="0" w:color="auto"/>
          </w:divBdr>
          <w:divsChild>
            <w:div w:id="1022318344">
              <w:marLeft w:val="0"/>
              <w:marRight w:val="0"/>
              <w:marTop w:val="0"/>
              <w:marBottom w:val="0"/>
              <w:divBdr>
                <w:top w:val="none" w:sz="0" w:space="0" w:color="auto"/>
                <w:left w:val="none" w:sz="0" w:space="0" w:color="auto"/>
                <w:bottom w:val="none" w:sz="0" w:space="0" w:color="auto"/>
                <w:right w:val="none" w:sz="0" w:space="0" w:color="auto"/>
              </w:divBdr>
            </w:div>
            <w:div w:id="1916696355">
              <w:marLeft w:val="0"/>
              <w:marRight w:val="0"/>
              <w:marTop w:val="0"/>
              <w:marBottom w:val="0"/>
              <w:divBdr>
                <w:top w:val="none" w:sz="0" w:space="0" w:color="auto"/>
                <w:left w:val="none" w:sz="0" w:space="0" w:color="auto"/>
                <w:bottom w:val="none" w:sz="0" w:space="0" w:color="auto"/>
                <w:right w:val="none" w:sz="0" w:space="0" w:color="auto"/>
              </w:divBdr>
            </w:div>
            <w:div w:id="761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011">
      <w:bodyDiv w:val="1"/>
      <w:marLeft w:val="0"/>
      <w:marRight w:val="0"/>
      <w:marTop w:val="0"/>
      <w:marBottom w:val="0"/>
      <w:divBdr>
        <w:top w:val="none" w:sz="0" w:space="0" w:color="auto"/>
        <w:left w:val="none" w:sz="0" w:space="0" w:color="auto"/>
        <w:bottom w:val="none" w:sz="0" w:space="0" w:color="auto"/>
        <w:right w:val="none" w:sz="0" w:space="0" w:color="auto"/>
      </w:divBdr>
      <w:divsChild>
        <w:div w:id="715008663">
          <w:marLeft w:val="0"/>
          <w:marRight w:val="0"/>
          <w:marTop w:val="0"/>
          <w:marBottom w:val="0"/>
          <w:divBdr>
            <w:top w:val="none" w:sz="0" w:space="0" w:color="auto"/>
            <w:left w:val="none" w:sz="0" w:space="0" w:color="auto"/>
            <w:bottom w:val="none" w:sz="0" w:space="0" w:color="auto"/>
            <w:right w:val="none" w:sz="0" w:space="0" w:color="auto"/>
          </w:divBdr>
        </w:div>
        <w:div w:id="86735931">
          <w:marLeft w:val="0"/>
          <w:marRight w:val="0"/>
          <w:marTop w:val="0"/>
          <w:marBottom w:val="0"/>
          <w:divBdr>
            <w:top w:val="none" w:sz="0" w:space="0" w:color="auto"/>
            <w:left w:val="none" w:sz="0" w:space="0" w:color="auto"/>
            <w:bottom w:val="none" w:sz="0" w:space="0" w:color="auto"/>
            <w:right w:val="none" w:sz="0" w:space="0" w:color="auto"/>
          </w:divBdr>
        </w:div>
        <w:div w:id="127552728">
          <w:marLeft w:val="0"/>
          <w:marRight w:val="0"/>
          <w:marTop w:val="0"/>
          <w:marBottom w:val="0"/>
          <w:divBdr>
            <w:top w:val="none" w:sz="0" w:space="0" w:color="auto"/>
            <w:left w:val="none" w:sz="0" w:space="0" w:color="auto"/>
            <w:bottom w:val="none" w:sz="0" w:space="0" w:color="auto"/>
            <w:right w:val="none" w:sz="0" w:space="0" w:color="auto"/>
          </w:divBdr>
        </w:div>
        <w:div w:id="146633441">
          <w:marLeft w:val="0"/>
          <w:marRight w:val="0"/>
          <w:marTop w:val="0"/>
          <w:marBottom w:val="0"/>
          <w:divBdr>
            <w:top w:val="none" w:sz="0" w:space="0" w:color="auto"/>
            <w:left w:val="none" w:sz="0" w:space="0" w:color="auto"/>
            <w:bottom w:val="none" w:sz="0" w:space="0" w:color="auto"/>
            <w:right w:val="none" w:sz="0" w:space="0" w:color="auto"/>
          </w:divBdr>
        </w:div>
        <w:div w:id="1587572307">
          <w:marLeft w:val="0"/>
          <w:marRight w:val="0"/>
          <w:marTop w:val="0"/>
          <w:marBottom w:val="0"/>
          <w:divBdr>
            <w:top w:val="none" w:sz="0" w:space="0" w:color="auto"/>
            <w:left w:val="none" w:sz="0" w:space="0" w:color="auto"/>
            <w:bottom w:val="none" w:sz="0" w:space="0" w:color="auto"/>
            <w:right w:val="none" w:sz="0" w:space="0" w:color="auto"/>
          </w:divBdr>
        </w:div>
        <w:div w:id="416094633">
          <w:marLeft w:val="0"/>
          <w:marRight w:val="0"/>
          <w:marTop w:val="0"/>
          <w:marBottom w:val="0"/>
          <w:divBdr>
            <w:top w:val="none" w:sz="0" w:space="0" w:color="auto"/>
            <w:left w:val="none" w:sz="0" w:space="0" w:color="auto"/>
            <w:bottom w:val="none" w:sz="0" w:space="0" w:color="auto"/>
            <w:right w:val="none" w:sz="0" w:space="0" w:color="auto"/>
          </w:divBdr>
        </w:div>
        <w:div w:id="2118140889">
          <w:marLeft w:val="0"/>
          <w:marRight w:val="0"/>
          <w:marTop w:val="0"/>
          <w:marBottom w:val="0"/>
          <w:divBdr>
            <w:top w:val="none" w:sz="0" w:space="0" w:color="auto"/>
            <w:left w:val="none" w:sz="0" w:space="0" w:color="auto"/>
            <w:bottom w:val="none" w:sz="0" w:space="0" w:color="auto"/>
            <w:right w:val="none" w:sz="0" w:space="0" w:color="auto"/>
          </w:divBdr>
        </w:div>
        <w:div w:id="1938322422">
          <w:marLeft w:val="0"/>
          <w:marRight w:val="0"/>
          <w:marTop w:val="0"/>
          <w:marBottom w:val="0"/>
          <w:divBdr>
            <w:top w:val="none" w:sz="0" w:space="0" w:color="auto"/>
            <w:left w:val="none" w:sz="0" w:space="0" w:color="auto"/>
            <w:bottom w:val="none" w:sz="0" w:space="0" w:color="auto"/>
            <w:right w:val="none" w:sz="0" w:space="0" w:color="auto"/>
          </w:divBdr>
        </w:div>
        <w:div w:id="1118377183">
          <w:marLeft w:val="0"/>
          <w:marRight w:val="0"/>
          <w:marTop w:val="0"/>
          <w:marBottom w:val="0"/>
          <w:divBdr>
            <w:top w:val="none" w:sz="0" w:space="0" w:color="auto"/>
            <w:left w:val="none" w:sz="0" w:space="0" w:color="auto"/>
            <w:bottom w:val="none" w:sz="0" w:space="0" w:color="auto"/>
            <w:right w:val="none" w:sz="0" w:space="0" w:color="auto"/>
          </w:divBdr>
        </w:div>
        <w:div w:id="945424705">
          <w:marLeft w:val="0"/>
          <w:marRight w:val="0"/>
          <w:marTop w:val="0"/>
          <w:marBottom w:val="0"/>
          <w:divBdr>
            <w:top w:val="none" w:sz="0" w:space="0" w:color="auto"/>
            <w:left w:val="none" w:sz="0" w:space="0" w:color="auto"/>
            <w:bottom w:val="none" w:sz="0" w:space="0" w:color="auto"/>
            <w:right w:val="none" w:sz="0" w:space="0" w:color="auto"/>
          </w:divBdr>
        </w:div>
        <w:div w:id="338704480">
          <w:marLeft w:val="0"/>
          <w:marRight w:val="0"/>
          <w:marTop w:val="0"/>
          <w:marBottom w:val="0"/>
          <w:divBdr>
            <w:top w:val="none" w:sz="0" w:space="0" w:color="auto"/>
            <w:left w:val="none" w:sz="0" w:space="0" w:color="auto"/>
            <w:bottom w:val="none" w:sz="0" w:space="0" w:color="auto"/>
            <w:right w:val="none" w:sz="0" w:space="0" w:color="auto"/>
          </w:divBdr>
        </w:div>
        <w:div w:id="1092776784">
          <w:marLeft w:val="0"/>
          <w:marRight w:val="0"/>
          <w:marTop w:val="0"/>
          <w:marBottom w:val="0"/>
          <w:divBdr>
            <w:top w:val="none" w:sz="0" w:space="0" w:color="auto"/>
            <w:left w:val="none" w:sz="0" w:space="0" w:color="auto"/>
            <w:bottom w:val="none" w:sz="0" w:space="0" w:color="auto"/>
            <w:right w:val="none" w:sz="0" w:space="0" w:color="auto"/>
          </w:divBdr>
        </w:div>
        <w:div w:id="2007707946">
          <w:marLeft w:val="0"/>
          <w:marRight w:val="0"/>
          <w:marTop w:val="0"/>
          <w:marBottom w:val="0"/>
          <w:divBdr>
            <w:top w:val="none" w:sz="0" w:space="0" w:color="auto"/>
            <w:left w:val="none" w:sz="0" w:space="0" w:color="auto"/>
            <w:bottom w:val="none" w:sz="0" w:space="0" w:color="auto"/>
            <w:right w:val="none" w:sz="0" w:space="0" w:color="auto"/>
          </w:divBdr>
        </w:div>
        <w:div w:id="1006982766">
          <w:marLeft w:val="0"/>
          <w:marRight w:val="0"/>
          <w:marTop w:val="0"/>
          <w:marBottom w:val="0"/>
          <w:divBdr>
            <w:top w:val="none" w:sz="0" w:space="0" w:color="auto"/>
            <w:left w:val="none" w:sz="0" w:space="0" w:color="auto"/>
            <w:bottom w:val="none" w:sz="0" w:space="0" w:color="auto"/>
            <w:right w:val="none" w:sz="0" w:space="0" w:color="auto"/>
          </w:divBdr>
        </w:div>
        <w:div w:id="1428424702">
          <w:marLeft w:val="0"/>
          <w:marRight w:val="0"/>
          <w:marTop w:val="0"/>
          <w:marBottom w:val="0"/>
          <w:divBdr>
            <w:top w:val="none" w:sz="0" w:space="0" w:color="auto"/>
            <w:left w:val="none" w:sz="0" w:space="0" w:color="auto"/>
            <w:bottom w:val="none" w:sz="0" w:space="0" w:color="auto"/>
            <w:right w:val="none" w:sz="0" w:space="0" w:color="auto"/>
          </w:divBdr>
        </w:div>
        <w:div w:id="368577824">
          <w:marLeft w:val="0"/>
          <w:marRight w:val="0"/>
          <w:marTop w:val="0"/>
          <w:marBottom w:val="0"/>
          <w:divBdr>
            <w:top w:val="none" w:sz="0" w:space="0" w:color="auto"/>
            <w:left w:val="none" w:sz="0" w:space="0" w:color="auto"/>
            <w:bottom w:val="none" w:sz="0" w:space="0" w:color="auto"/>
            <w:right w:val="none" w:sz="0" w:space="0" w:color="auto"/>
          </w:divBdr>
        </w:div>
        <w:div w:id="67002392">
          <w:marLeft w:val="0"/>
          <w:marRight w:val="0"/>
          <w:marTop w:val="0"/>
          <w:marBottom w:val="0"/>
          <w:divBdr>
            <w:top w:val="none" w:sz="0" w:space="0" w:color="auto"/>
            <w:left w:val="none" w:sz="0" w:space="0" w:color="auto"/>
            <w:bottom w:val="none" w:sz="0" w:space="0" w:color="auto"/>
            <w:right w:val="none" w:sz="0" w:space="0" w:color="auto"/>
          </w:divBdr>
        </w:div>
        <w:div w:id="429667280">
          <w:marLeft w:val="0"/>
          <w:marRight w:val="0"/>
          <w:marTop w:val="0"/>
          <w:marBottom w:val="0"/>
          <w:divBdr>
            <w:top w:val="none" w:sz="0" w:space="0" w:color="auto"/>
            <w:left w:val="none" w:sz="0" w:space="0" w:color="auto"/>
            <w:bottom w:val="none" w:sz="0" w:space="0" w:color="auto"/>
            <w:right w:val="none" w:sz="0" w:space="0" w:color="auto"/>
          </w:divBdr>
        </w:div>
        <w:div w:id="1412267291">
          <w:marLeft w:val="0"/>
          <w:marRight w:val="0"/>
          <w:marTop w:val="0"/>
          <w:marBottom w:val="0"/>
          <w:divBdr>
            <w:top w:val="none" w:sz="0" w:space="0" w:color="auto"/>
            <w:left w:val="none" w:sz="0" w:space="0" w:color="auto"/>
            <w:bottom w:val="none" w:sz="0" w:space="0" w:color="auto"/>
            <w:right w:val="none" w:sz="0" w:space="0" w:color="auto"/>
          </w:divBdr>
        </w:div>
        <w:div w:id="757798453">
          <w:marLeft w:val="0"/>
          <w:marRight w:val="0"/>
          <w:marTop w:val="0"/>
          <w:marBottom w:val="0"/>
          <w:divBdr>
            <w:top w:val="none" w:sz="0" w:space="0" w:color="auto"/>
            <w:left w:val="none" w:sz="0" w:space="0" w:color="auto"/>
            <w:bottom w:val="none" w:sz="0" w:space="0" w:color="auto"/>
            <w:right w:val="none" w:sz="0" w:space="0" w:color="auto"/>
          </w:divBdr>
        </w:div>
        <w:div w:id="1861242698">
          <w:marLeft w:val="0"/>
          <w:marRight w:val="0"/>
          <w:marTop w:val="0"/>
          <w:marBottom w:val="0"/>
          <w:divBdr>
            <w:top w:val="none" w:sz="0" w:space="0" w:color="auto"/>
            <w:left w:val="none" w:sz="0" w:space="0" w:color="auto"/>
            <w:bottom w:val="none" w:sz="0" w:space="0" w:color="auto"/>
            <w:right w:val="none" w:sz="0" w:space="0" w:color="auto"/>
          </w:divBdr>
        </w:div>
        <w:div w:id="1606109474">
          <w:marLeft w:val="0"/>
          <w:marRight w:val="0"/>
          <w:marTop w:val="0"/>
          <w:marBottom w:val="0"/>
          <w:divBdr>
            <w:top w:val="none" w:sz="0" w:space="0" w:color="auto"/>
            <w:left w:val="none" w:sz="0" w:space="0" w:color="auto"/>
            <w:bottom w:val="none" w:sz="0" w:space="0" w:color="auto"/>
            <w:right w:val="none" w:sz="0" w:space="0" w:color="auto"/>
          </w:divBdr>
        </w:div>
        <w:div w:id="764308476">
          <w:marLeft w:val="0"/>
          <w:marRight w:val="0"/>
          <w:marTop w:val="0"/>
          <w:marBottom w:val="0"/>
          <w:divBdr>
            <w:top w:val="none" w:sz="0" w:space="0" w:color="auto"/>
            <w:left w:val="none" w:sz="0" w:space="0" w:color="auto"/>
            <w:bottom w:val="none" w:sz="0" w:space="0" w:color="auto"/>
            <w:right w:val="none" w:sz="0" w:space="0" w:color="auto"/>
          </w:divBdr>
        </w:div>
        <w:div w:id="794762172">
          <w:marLeft w:val="0"/>
          <w:marRight w:val="0"/>
          <w:marTop w:val="0"/>
          <w:marBottom w:val="0"/>
          <w:divBdr>
            <w:top w:val="none" w:sz="0" w:space="0" w:color="auto"/>
            <w:left w:val="none" w:sz="0" w:space="0" w:color="auto"/>
            <w:bottom w:val="none" w:sz="0" w:space="0" w:color="auto"/>
            <w:right w:val="none" w:sz="0" w:space="0" w:color="auto"/>
          </w:divBdr>
          <w:divsChild>
            <w:div w:id="1050572453">
              <w:marLeft w:val="0"/>
              <w:marRight w:val="0"/>
              <w:marTop w:val="0"/>
              <w:marBottom w:val="0"/>
              <w:divBdr>
                <w:top w:val="none" w:sz="0" w:space="0" w:color="auto"/>
                <w:left w:val="none" w:sz="0" w:space="0" w:color="auto"/>
                <w:bottom w:val="none" w:sz="0" w:space="0" w:color="auto"/>
                <w:right w:val="none" w:sz="0" w:space="0" w:color="auto"/>
              </w:divBdr>
            </w:div>
            <w:div w:id="1222250571">
              <w:marLeft w:val="0"/>
              <w:marRight w:val="0"/>
              <w:marTop w:val="0"/>
              <w:marBottom w:val="0"/>
              <w:divBdr>
                <w:top w:val="none" w:sz="0" w:space="0" w:color="auto"/>
                <w:left w:val="none" w:sz="0" w:space="0" w:color="auto"/>
                <w:bottom w:val="none" w:sz="0" w:space="0" w:color="auto"/>
                <w:right w:val="none" w:sz="0" w:space="0" w:color="auto"/>
              </w:divBdr>
            </w:div>
            <w:div w:id="538514749">
              <w:marLeft w:val="0"/>
              <w:marRight w:val="0"/>
              <w:marTop w:val="0"/>
              <w:marBottom w:val="0"/>
              <w:divBdr>
                <w:top w:val="none" w:sz="0" w:space="0" w:color="auto"/>
                <w:left w:val="none" w:sz="0" w:space="0" w:color="auto"/>
                <w:bottom w:val="none" w:sz="0" w:space="0" w:color="auto"/>
                <w:right w:val="none" w:sz="0" w:space="0" w:color="auto"/>
              </w:divBdr>
            </w:div>
            <w:div w:id="1216743313">
              <w:marLeft w:val="0"/>
              <w:marRight w:val="0"/>
              <w:marTop w:val="0"/>
              <w:marBottom w:val="0"/>
              <w:divBdr>
                <w:top w:val="none" w:sz="0" w:space="0" w:color="auto"/>
                <w:left w:val="none" w:sz="0" w:space="0" w:color="auto"/>
                <w:bottom w:val="none" w:sz="0" w:space="0" w:color="auto"/>
                <w:right w:val="none" w:sz="0" w:space="0" w:color="auto"/>
              </w:divBdr>
            </w:div>
            <w:div w:id="1475565742">
              <w:marLeft w:val="0"/>
              <w:marRight w:val="0"/>
              <w:marTop w:val="0"/>
              <w:marBottom w:val="0"/>
              <w:divBdr>
                <w:top w:val="none" w:sz="0" w:space="0" w:color="auto"/>
                <w:left w:val="none" w:sz="0" w:space="0" w:color="auto"/>
                <w:bottom w:val="none" w:sz="0" w:space="0" w:color="auto"/>
                <w:right w:val="none" w:sz="0" w:space="0" w:color="auto"/>
              </w:divBdr>
            </w:div>
            <w:div w:id="650913413">
              <w:marLeft w:val="0"/>
              <w:marRight w:val="0"/>
              <w:marTop w:val="0"/>
              <w:marBottom w:val="0"/>
              <w:divBdr>
                <w:top w:val="none" w:sz="0" w:space="0" w:color="auto"/>
                <w:left w:val="none" w:sz="0" w:space="0" w:color="auto"/>
                <w:bottom w:val="none" w:sz="0" w:space="0" w:color="auto"/>
                <w:right w:val="none" w:sz="0" w:space="0" w:color="auto"/>
              </w:divBdr>
            </w:div>
            <w:div w:id="1192692266">
              <w:marLeft w:val="0"/>
              <w:marRight w:val="0"/>
              <w:marTop w:val="0"/>
              <w:marBottom w:val="0"/>
              <w:divBdr>
                <w:top w:val="none" w:sz="0" w:space="0" w:color="auto"/>
                <w:left w:val="none" w:sz="0" w:space="0" w:color="auto"/>
                <w:bottom w:val="none" w:sz="0" w:space="0" w:color="auto"/>
                <w:right w:val="none" w:sz="0" w:space="0" w:color="auto"/>
              </w:divBdr>
            </w:div>
            <w:div w:id="40716512">
              <w:marLeft w:val="0"/>
              <w:marRight w:val="0"/>
              <w:marTop w:val="0"/>
              <w:marBottom w:val="0"/>
              <w:divBdr>
                <w:top w:val="none" w:sz="0" w:space="0" w:color="auto"/>
                <w:left w:val="none" w:sz="0" w:space="0" w:color="auto"/>
                <w:bottom w:val="none" w:sz="0" w:space="0" w:color="auto"/>
                <w:right w:val="none" w:sz="0" w:space="0" w:color="auto"/>
              </w:divBdr>
            </w:div>
            <w:div w:id="1185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8325">
      <w:bodyDiv w:val="1"/>
      <w:marLeft w:val="0"/>
      <w:marRight w:val="0"/>
      <w:marTop w:val="0"/>
      <w:marBottom w:val="0"/>
      <w:divBdr>
        <w:top w:val="none" w:sz="0" w:space="0" w:color="auto"/>
        <w:left w:val="none" w:sz="0" w:space="0" w:color="auto"/>
        <w:bottom w:val="none" w:sz="0" w:space="0" w:color="auto"/>
        <w:right w:val="none" w:sz="0" w:space="0" w:color="auto"/>
      </w:divBdr>
      <w:divsChild>
        <w:div w:id="1468279434">
          <w:marLeft w:val="0"/>
          <w:marRight w:val="0"/>
          <w:marTop w:val="0"/>
          <w:marBottom w:val="0"/>
          <w:divBdr>
            <w:top w:val="none" w:sz="0" w:space="0" w:color="auto"/>
            <w:left w:val="none" w:sz="0" w:space="0" w:color="auto"/>
            <w:bottom w:val="none" w:sz="0" w:space="0" w:color="auto"/>
            <w:right w:val="none" w:sz="0" w:space="0" w:color="auto"/>
          </w:divBdr>
        </w:div>
        <w:div w:id="56324748">
          <w:marLeft w:val="0"/>
          <w:marRight w:val="0"/>
          <w:marTop w:val="0"/>
          <w:marBottom w:val="0"/>
          <w:divBdr>
            <w:top w:val="none" w:sz="0" w:space="0" w:color="auto"/>
            <w:left w:val="none" w:sz="0" w:space="0" w:color="auto"/>
            <w:bottom w:val="none" w:sz="0" w:space="0" w:color="auto"/>
            <w:right w:val="none" w:sz="0" w:space="0" w:color="auto"/>
          </w:divBdr>
        </w:div>
        <w:div w:id="116265733">
          <w:marLeft w:val="0"/>
          <w:marRight w:val="0"/>
          <w:marTop w:val="0"/>
          <w:marBottom w:val="0"/>
          <w:divBdr>
            <w:top w:val="none" w:sz="0" w:space="0" w:color="auto"/>
            <w:left w:val="none" w:sz="0" w:space="0" w:color="auto"/>
            <w:bottom w:val="none" w:sz="0" w:space="0" w:color="auto"/>
            <w:right w:val="none" w:sz="0" w:space="0" w:color="auto"/>
          </w:divBdr>
        </w:div>
      </w:divsChild>
    </w:div>
    <w:div w:id="745498489">
      <w:bodyDiv w:val="1"/>
      <w:marLeft w:val="0"/>
      <w:marRight w:val="0"/>
      <w:marTop w:val="0"/>
      <w:marBottom w:val="0"/>
      <w:divBdr>
        <w:top w:val="none" w:sz="0" w:space="0" w:color="auto"/>
        <w:left w:val="none" w:sz="0" w:space="0" w:color="auto"/>
        <w:bottom w:val="none" w:sz="0" w:space="0" w:color="auto"/>
        <w:right w:val="none" w:sz="0" w:space="0" w:color="auto"/>
      </w:divBdr>
      <w:divsChild>
        <w:div w:id="1950432035">
          <w:marLeft w:val="0"/>
          <w:marRight w:val="0"/>
          <w:marTop w:val="0"/>
          <w:marBottom w:val="0"/>
          <w:divBdr>
            <w:top w:val="none" w:sz="0" w:space="0" w:color="auto"/>
            <w:left w:val="none" w:sz="0" w:space="0" w:color="auto"/>
            <w:bottom w:val="none" w:sz="0" w:space="0" w:color="auto"/>
            <w:right w:val="none" w:sz="0" w:space="0" w:color="auto"/>
          </w:divBdr>
        </w:div>
        <w:div w:id="984745458">
          <w:marLeft w:val="0"/>
          <w:marRight w:val="0"/>
          <w:marTop w:val="0"/>
          <w:marBottom w:val="0"/>
          <w:divBdr>
            <w:top w:val="none" w:sz="0" w:space="0" w:color="auto"/>
            <w:left w:val="none" w:sz="0" w:space="0" w:color="auto"/>
            <w:bottom w:val="none" w:sz="0" w:space="0" w:color="auto"/>
            <w:right w:val="none" w:sz="0" w:space="0" w:color="auto"/>
          </w:divBdr>
        </w:div>
      </w:divsChild>
    </w:div>
    <w:div w:id="767849627">
      <w:bodyDiv w:val="1"/>
      <w:marLeft w:val="0"/>
      <w:marRight w:val="0"/>
      <w:marTop w:val="0"/>
      <w:marBottom w:val="0"/>
      <w:divBdr>
        <w:top w:val="none" w:sz="0" w:space="0" w:color="auto"/>
        <w:left w:val="none" w:sz="0" w:space="0" w:color="auto"/>
        <w:bottom w:val="none" w:sz="0" w:space="0" w:color="auto"/>
        <w:right w:val="none" w:sz="0" w:space="0" w:color="auto"/>
      </w:divBdr>
    </w:div>
    <w:div w:id="1711875931">
      <w:bodyDiv w:val="1"/>
      <w:marLeft w:val="0"/>
      <w:marRight w:val="0"/>
      <w:marTop w:val="0"/>
      <w:marBottom w:val="0"/>
      <w:divBdr>
        <w:top w:val="none" w:sz="0" w:space="0" w:color="auto"/>
        <w:left w:val="none" w:sz="0" w:space="0" w:color="auto"/>
        <w:bottom w:val="none" w:sz="0" w:space="0" w:color="auto"/>
        <w:right w:val="none" w:sz="0" w:space="0" w:color="auto"/>
      </w:divBdr>
    </w:div>
    <w:div w:id="1813711215">
      <w:bodyDiv w:val="1"/>
      <w:marLeft w:val="0"/>
      <w:marRight w:val="0"/>
      <w:marTop w:val="0"/>
      <w:marBottom w:val="0"/>
      <w:divBdr>
        <w:top w:val="none" w:sz="0" w:space="0" w:color="auto"/>
        <w:left w:val="none" w:sz="0" w:space="0" w:color="auto"/>
        <w:bottom w:val="none" w:sz="0" w:space="0" w:color="auto"/>
        <w:right w:val="none" w:sz="0" w:space="0" w:color="auto"/>
      </w:divBdr>
    </w:div>
    <w:div w:id="1870683832">
      <w:bodyDiv w:val="1"/>
      <w:marLeft w:val="0"/>
      <w:marRight w:val="0"/>
      <w:marTop w:val="0"/>
      <w:marBottom w:val="0"/>
      <w:divBdr>
        <w:top w:val="none" w:sz="0" w:space="0" w:color="auto"/>
        <w:left w:val="none" w:sz="0" w:space="0" w:color="auto"/>
        <w:bottom w:val="none" w:sz="0" w:space="0" w:color="auto"/>
        <w:right w:val="none" w:sz="0" w:space="0" w:color="auto"/>
      </w:divBdr>
    </w:div>
    <w:div w:id="2108383652">
      <w:bodyDiv w:val="1"/>
      <w:marLeft w:val="0"/>
      <w:marRight w:val="0"/>
      <w:marTop w:val="0"/>
      <w:marBottom w:val="0"/>
      <w:divBdr>
        <w:top w:val="none" w:sz="0" w:space="0" w:color="auto"/>
        <w:left w:val="none" w:sz="0" w:space="0" w:color="auto"/>
        <w:bottom w:val="none" w:sz="0" w:space="0" w:color="auto"/>
        <w:right w:val="none" w:sz="0" w:space="0" w:color="auto"/>
      </w:divBdr>
      <w:divsChild>
        <w:div w:id="735930282">
          <w:marLeft w:val="0"/>
          <w:marRight w:val="0"/>
          <w:marTop w:val="0"/>
          <w:marBottom w:val="0"/>
          <w:divBdr>
            <w:top w:val="none" w:sz="0" w:space="0" w:color="auto"/>
            <w:left w:val="none" w:sz="0" w:space="0" w:color="auto"/>
            <w:bottom w:val="none" w:sz="0" w:space="0" w:color="auto"/>
            <w:right w:val="none" w:sz="0" w:space="0" w:color="auto"/>
          </w:divBdr>
        </w:div>
        <w:div w:id="2094816000">
          <w:marLeft w:val="0"/>
          <w:marRight w:val="0"/>
          <w:marTop w:val="0"/>
          <w:marBottom w:val="0"/>
          <w:divBdr>
            <w:top w:val="none" w:sz="0" w:space="0" w:color="auto"/>
            <w:left w:val="none" w:sz="0" w:space="0" w:color="auto"/>
            <w:bottom w:val="none" w:sz="0" w:space="0" w:color="auto"/>
            <w:right w:val="none" w:sz="0" w:space="0" w:color="auto"/>
          </w:divBdr>
        </w:div>
        <w:div w:id="56946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s.microsoft.com/eupolicy/2019/12/03/creating-inclusive-society-through-ai/"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edium.com/microsoft-design/in-pursuit-of-inclusive-ai-eb73f62d17f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QxuyfWoVV98"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ired.com/2015/07/hackers-remotely-kill-jeep-highway/"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5c3cf17-c142-4642-88c2-c5ea90bebaae">
      <Terms xmlns="http://schemas.microsoft.com/office/infopath/2007/PartnerControls"/>
    </lcf76f155ced4ddcb4097134ff3c332f>
    <TaxCatchAll xmlns="230e9df3-be65-4c73-a93b-d1236ebd677e" xsi:nil="true"/>
    <MediaServiceTranscript xmlns="c5c3cf17-c142-4642-88c2-c5ea90bebaae" xsi:nil="true"/>
    <MediaServiceKeyPoints xmlns="c5c3cf17-c142-4642-88c2-c5ea90bebaae" xsi:nil="true"/>
    <Group xmlns="c5c3cf17-c142-4642-88c2-c5ea90bebaa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30DAEA-E77B-487D-B3CB-31B3247BA627}">
  <ds:schemaRefs>
    <ds:schemaRef ds:uri="http://schemas.openxmlformats.org/officeDocument/2006/bibliography"/>
  </ds:schemaRefs>
</ds:datastoreItem>
</file>

<file path=customXml/itemProps2.xml><?xml version="1.0" encoding="utf-8"?>
<ds:datastoreItem xmlns:ds="http://schemas.openxmlformats.org/officeDocument/2006/customXml" ds:itemID="{70617BD1-24DD-434D-8D5C-033607E5FFB5}">
  <ds:schemaRefs>
    <ds:schemaRef ds:uri="http://schemas.microsoft.com/office/2006/metadata/properties"/>
    <ds:schemaRef ds:uri="http://schemas.microsoft.com/office/infopath/2007/PartnerControls"/>
    <ds:schemaRef ds:uri="http://schemas.microsoft.com/sharepoint/v3"/>
    <ds:schemaRef ds:uri="919e706f-a5fe-4621-aeda-dd6a2c771a0e"/>
    <ds:schemaRef ds:uri="bcf83094-83c8-4828-8d1d-23723145b1f3"/>
  </ds:schemaRefs>
</ds:datastoreItem>
</file>

<file path=customXml/itemProps3.xml><?xml version="1.0" encoding="utf-8"?>
<ds:datastoreItem xmlns:ds="http://schemas.openxmlformats.org/officeDocument/2006/customXml" ds:itemID="{112E40EC-1575-496D-B216-2BBA0866DF37}"/>
</file>

<file path=customXml/itemProps4.xml><?xml version="1.0" encoding="utf-8"?>
<ds:datastoreItem xmlns:ds="http://schemas.openxmlformats.org/officeDocument/2006/customXml" ds:itemID="{1665EC1D-0F96-42E2-8B82-2D82C60EC5F4}">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2023-09-22T16:18:00Z</dcterms:created>
  <dcterms:modified xsi:type="dcterms:W3CDTF">2023-09-29T18:55:00Z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0x0101000B1EBA41DF053A42A565843FD735DB52</vt:lpwstr>
  </property>
  <property fmtid="{D5CDD505-2E9C-101B-9397-08002B2CF9AE}" pid="3" name="MediaServiceImageTags">
    <vt:lpwstr/>
  </property>
  <property fmtid="{D5CDD505-2E9C-101B-9397-08002B2CF9AE}" pid="4" name="Order">
    <vt:r8>2504700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