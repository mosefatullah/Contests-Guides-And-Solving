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21E77F37" w14:textId="3781460D" w:rsidR="00E3259A" w:rsidRPr="00C9207D" w:rsidRDefault="00C9207D" w:rsidP="00E3259A">
      <w:pPr>
        <w:pStyle w:val="Title"/>
        <w:rPr>
          <w:color w:val="1A1A1A" w:themeColor="text1"/>
          <w:sz w:val="52"/>
          <w:szCs w:val="52"/>
        </w:rPr>
      </w:pPr>
      <w:r w:rsidRPr="00C9207D">
        <w:rPr>
          <w:color w:val="1A1A1A" w:themeColor="text1"/>
          <w:sz w:val="52"/>
          <w:szCs w:val="52"/>
        </w:rPr>
        <w:t>Imagine Cu</w:t>
      </w:r>
      <w:r>
        <w:rPr>
          <w:color w:val="1A1A1A" w:themeColor="text1"/>
          <w:sz w:val="52"/>
          <w:szCs w:val="52"/>
        </w:rPr>
        <w:t>p</w:t>
      </w:r>
      <w:r w:rsidRPr="00C9207D">
        <w:rPr>
          <w:color w:val="1A1A1A" w:themeColor="text1"/>
          <w:sz w:val="52"/>
          <w:szCs w:val="52"/>
        </w:rPr>
        <w:t xml:space="preserve"> Junior</w:t>
      </w:r>
    </w:p>
    <w:p w14:paraId="0766BD5A" w14:textId="7ED8B69A" w:rsidR="00C9207D" w:rsidRDefault="6003208F" w:rsidP="00C9207D">
      <w:pPr>
        <w:spacing w:before="240" w:after="0" w:line="240" w:lineRule="auto"/>
        <w:rPr>
          <w:rFonts w:ascii="Segoe UI Semibold" w:eastAsia="Segoe UI Semibold" w:hAnsi="Segoe UI Semibold" w:cs="Segoe UI Semibold"/>
          <w:b/>
          <w:bCs/>
          <w:color w:val="5C2D91"/>
          <w:sz w:val="40"/>
          <w:szCs w:val="40"/>
        </w:rPr>
      </w:pPr>
      <w:r w:rsidRPr="30BF9244">
        <w:rPr>
          <w:b/>
          <w:bCs/>
          <w:color w:val="5C2D91" w:themeColor="accent1"/>
          <w:sz w:val="32"/>
          <w:szCs w:val="32"/>
        </w:rPr>
        <w:t xml:space="preserve">Lesson </w:t>
      </w:r>
      <w:r w:rsidR="00C62F7A">
        <w:rPr>
          <w:b/>
          <w:bCs/>
          <w:color w:val="5C2D91" w:themeColor="accent1"/>
          <w:sz w:val="32"/>
          <w:szCs w:val="32"/>
        </w:rPr>
        <w:t>Two</w:t>
      </w:r>
      <w:r w:rsidRPr="30BF9244">
        <w:rPr>
          <w:b/>
          <w:bCs/>
          <w:color w:val="5C2D91" w:themeColor="accent1"/>
          <w:sz w:val="32"/>
          <w:szCs w:val="32"/>
        </w:rPr>
        <w:t xml:space="preserve"> - What is AI? </w:t>
      </w:r>
      <w:r w:rsidRPr="30BF9244">
        <w:rPr>
          <w:color w:val="8661C5" w:themeColor="accent3"/>
        </w:rPr>
        <w:br w:type="page"/>
      </w:r>
      <w:r w:rsidRPr="30BF9244">
        <w:rPr>
          <w:rFonts w:ascii="Segoe UI Semibold" w:eastAsia="Segoe UI Semibold" w:hAnsi="Segoe UI Semibold" w:cs="Segoe UI Semibold"/>
          <w:b/>
          <w:bCs/>
          <w:color w:val="5C2D91" w:themeColor="accent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58735642" w14:textId="77777777" w:rsidR="00B54F5D" w:rsidRPr="002E0B45" w:rsidRDefault="00B54F5D" w:rsidP="00B54F5D">
      <w:pPr>
        <w:spacing w:before="0" w:after="0" w:line="240" w:lineRule="auto"/>
        <w:textAlignment w:val="baseline"/>
        <w:rPr>
          <w:rFonts w:eastAsia="Times New Roman" w:cs="Segoe UI"/>
          <w:sz w:val="18"/>
          <w:szCs w:val="18"/>
          <w:lang w:val="en-AU" w:eastAsia="en-GB"/>
        </w:rPr>
      </w:pPr>
      <w:r w:rsidRPr="30BF9244">
        <w:rPr>
          <w:rFonts w:eastAsia="Times New Roman" w:cs="Segoe UI"/>
          <w:color w:val="000000"/>
          <w:lang w:eastAsia="en-GB"/>
        </w:rPr>
        <w:t>Welcome to Lesson Two of Imagine Cup Junior for Beginners! The goals of this lesson are for your students to:</w:t>
      </w:r>
      <w:r w:rsidRPr="30BF9244">
        <w:rPr>
          <w:rFonts w:eastAsia="Times New Roman" w:cs="Segoe UI"/>
          <w:color w:val="000000"/>
          <w:lang w:val="en-AU" w:eastAsia="en-GB"/>
        </w:rPr>
        <w:t> </w:t>
      </w:r>
    </w:p>
    <w:p w14:paraId="5BC10F85" w14:textId="77777777" w:rsidR="00B54F5D" w:rsidRPr="002E0B45" w:rsidRDefault="00B54F5D" w:rsidP="00B54F5D">
      <w:pPr>
        <w:numPr>
          <w:ilvl w:val="0"/>
          <w:numId w:val="5"/>
        </w:numPr>
        <w:spacing w:before="0" w:after="0" w:line="240" w:lineRule="auto"/>
        <w:ind w:left="1080" w:firstLine="0"/>
        <w:textAlignment w:val="baseline"/>
        <w:rPr>
          <w:rFonts w:eastAsia="Times New Roman" w:cs="Segoe UI"/>
          <w:lang w:val="en-AU" w:eastAsia="en-GB"/>
        </w:rPr>
      </w:pPr>
      <w:r w:rsidRPr="002E0B45">
        <w:rPr>
          <w:rFonts w:eastAsia="Times New Roman" w:cs="Segoe UI"/>
          <w:color w:val="000000"/>
          <w:lang w:eastAsia="en-GB"/>
        </w:rPr>
        <w:t xml:space="preserve">Learn about the basics of </w:t>
      </w:r>
      <w:r>
        <w:rPr>
          <w:rFonts w:eastAsia="Times New Roman" w:cs="Segoe UI"/>
          <w:color w:val="000000"/>
          <w:lang w:eastAsia="en-GB"/>
        </w:rPr>
        <w:t>A</w:t>
      </w:r>
      <w:r w:rsidRPr="002E0B45">
        <w:rPr>
          <w:rFonts w:eastAsia="Times New Roman" w:cs="Segoe UI"/>
          <w:color w:val="000000"/>
          <w:lang w:eastAsia="en-GB"/>
        </w:rPr>
        <w:t xml:space="preserve">rtificial </w:t>
      </w:r>
      <w:r>
        <w:rPr>
          <w:rFonts w:eastAsia="Times New Roman" w:cs="Segoe UI"/>
          <w:color w:val="000000"/>
          <w:lang w:eastAsia="en-GB"/>
        </w:rPr>
        <w:t>I</w:t>
      </w:r>
      <w:r w:rsidRPr="002E0B45">
        <w:rPr>
          <w:rFonts w:eastAsia="Times New Roman" w:cs="Segoe UI"/>
          <w:color w:val="000000"/>
          <w:lang w:eastAsia="en-GB"/>
        </w:rPr>
        <w:t>ntelligence (AI). </w:t>
      </w:r>
      <w:r w:rsidRPr="002E0B45">
        <w:rPr>
          <w:rFonts w:eastAsia="Times New Roman" w:cs="Segoe UI"/>
          <w:color w:val="000000"/>
          <w:lang w:val="en-AU" w:eastAsia="en-GB"/>
        </w:rPr>
        <w:t> </w:t>
      </w:r>
    </w:p>
    <w:p w14:paraId="187D5096" w14:textId="77777777" w:rsidR="00B54F5D" w:rsidRPr="007341C4" w:rsidRDefault="00B54F5D" w:rsidP="00B54F5D">
      <w:pPr>
        <w:numPr>
          <w:ilvl w:val="1"/>
          <w:numId w:val="5"/>
        </w:numPr>
        <w:textAlignment w:val="baseline"/>
        <w:rPr>
          <w:rFonts w:eastAsia="Times New Roman" w:cs="Segoe UI"/>
          <w:color w:val="000000"/>
          <w:lang w:val="en-AU" w:eastAsia="en-GB"/>
        </w:rPr>
      </w:pPr>
      <w:r w:rsidRPr="30BF9244">
        <w:rPr>
          <w:rFonts w:eastAsia="Times New Roman" w:cs="Segoe UI"/>
          <w:color w:val="000000"/>
          <w:lang w:eastAsia="en-GB" w:bidi="en-US"/>
        </w:rPr>
        <w:t xml:space="preserve">Learn how to use the API to build an AI. </w:t>
      </w:r>
    </w:p>
    <w:p w14:paraId="1A895A38" w14:textId="77777777" w:rsidR="00B54F5D" w:rsidRDefault="00B54F5D" w:rsidP="00B54F5D">
      <w:pPr>
        <w:spacing w:before="0" w:after="0" w:line="240" w:lineRule="auto"/>
        <w:textAlignment w:val="baseline"/>
        <w:rPr>
          <w:rFonts w:eastAsia="Times New Roman" w:cs="Segoe UI"/>
          <w:color w:val="000000"/>
          <w:lang w:eastAsia="en-GB"/>
        </w:rPr>
      </w:pPr>
      <w:r w:rsidRPr="30BF9244">
        <w:rPr>
          <w:rFonts w:eastAsia="Times New Roman" w:cs="Segoe UI"/>
          <w:color w:val="000000"/>
          <w:lang w:eastAsia="en-GB"/>
        </w:rPr>
        <w:t xml:space="preserve">In this educator overview of Lesson Two, we will again talk through how this lesson works, the PowerPoint slides that you can use, and some extra activities your students can go deeper with if they are curious to learn more. Remember, you can run all five lessons in one day, in the form of a sprint hackathon, or you can schedule them across several weeks or months. </w:t>
      </w:r>
    </w:p>
    <w:p w14:paraId="1C0C44E0" w14:textId="77777777" w:rsidR="00F42542" w:rsidRDefault="00F42542" w:rsidP="002E0B45">
      <w:pPr>
        <w:spacing w:before="0" w:after="0" w:line="240" w:lineRule="auto"/>
        <w:textAlignment w:val="baseline"/>
        <w:rPr>
          <w:rFonts w:eastAsia="Times New Roman" w:cs="Segoe UI"/>
          <w:color w:val="000000"/>
          <w:lang w:eastAsia="en-GB"/>
        </w:rPr>
      </w:pPr>
    </w:p>
    <w:p w14:paraId="1DBB0A63" w14:textId="77777777" w:rsidR="00F42542" w:rsidRDefault="00F42542" w:rsidP="00F42542">
      <w:pPr>
        <w:rPr>
          <w:rFonts w:eastAsia="Segoe UI" w:cs="Segoe UI"/>
          <w:color w:val="1A1A1A" w:themeColor="text1"/>
        </w:rPr>
      </w:pPr>
      <w:r>
        <w:rPr>
          <w:rFonts w:eastAsia="Segoe UI" w:cs="Segoe UI"/>
          <w:color w:val="1A1A1A" w:themeColor="text1"/>
        </w:rPr>
        <w:t xml:space="preserve">We have a few different types of activities in each lesson. These include: </w:t>
      </w:r>
    </w:p>
    <w:p w14:paraId="3F1424F8" w14:textId="77777777" w:rsidR="00A57DDD" w:rsidRPr="00A57DDD" w:rsidRDefault="00A57DDD" w:rsidP="00A57DDD">
      <w:pPr>
        <w:spacing w:before="0" w:after="0" w:line="240" w:lineRule="auto"/>
        <w:textAlignment w:val="baseline"/>
        <w:rPr>
          <w:rFonts w:eastAsia="Times New Roman" w:cs="Segoe UI"/>
          <w:sz w:val="18"/>
          <w:szCs w:val="18"/>
          <w:lang w:val="en-AU" w:eastAsia="en-AU"/>
        </w:rPr>
      </w:pPr>
      <w:r w:rsidRPr="00A57DDD">
        <w:rPr>
          <w:rFonts w:eastAsia="Times New Roman" w:cs="Segoe UI"/>
          <w:color w:val="7030A0"/>
          <w:lang w:eastAsia="en-AU"/>
        </w:rPr>
        <w:t>Rapid Reflection: </w:t>
      </w:r>
      <w:r w:rsidRPr="00A57DDD">
        <w:rPr>
          <w:rFonts w:eastAsia="Times New Roman" w:cs="Segoe UI"/>
          <w:color w:val="1A1A1A"/>
          <w:lang w:eastAsia="en-AU"/>
        </w:rPr>
        <w:t>A chance for your students to reflect on key questions to help guide their learning. </w:t>
      </w:r>
      <w:r w:rsidRPr="00A57DDD">
        <w:rPr>
          <w:rFonts w:eastAsia="Times New Roman" w:cs="Segoe UI"/>
          <w:color w:val="1A1A1A"/>
          <w:lang w:val="en-AU" w:eastAsia="en-AU"/>
        </w:rPr>
        <w:t> </w:t>
      </w:r>
    </w:p>
    <w:p w14:paraId="02DB0F2C" w14:textId="77777777" w:rsidR="00A57DDD" w:rsidRPr="00A57DDD" w:rsidRDefault="00A57DDD" w:rsidP="00A57DDD">
      <w:pPr>
        <w:spacing w:before="0" w:after="0" w:line="240" w:lineRule="auto"/>
        <w:textAlignment w:val="baseline"/>
        <w:rPr>
          <w:rFonts w:eastAsia="Times New Roman" w:cs="Segoe UI"/>
          <w:sz w:val="18"/>
          <w:szCs w:val="18"/>
          <w:lang w:val="en-AU" w:eastAsia="en-AU"/>
        </w:rPr>
      </w:pPr>
      <w:r w:rsidRPr="00A57DDD">
        <w:rPr>
          <w:rFonts w:eastAsia="Times New Roman" w:cs="Segoe UI"/>
          <w:color w:val="7030A0"/>
          <w:lang w:eastAsia="en-AU"/>
        </w:rPr>
        <w:t>Sprints: </w:t>
      </w:r>
      <w:r w:rsidRPr="00A57DDD">
        <w:rPr>
          <w:rFonts w:eastAsia="Times New Roman" w:cs="Segoe UI"/>
          <w:color w:val="1A1A1A"/>
          <w:lang w:eastAsia="en-AU"/>
        </w:rPr>
        <w:t>These are short periods where your students need to work to the timer and try to achieve the goals listed on the slide. </w:t>
      </w:r>
      <w:r w:rsidRPr="00A57DDD">
        <w:rPr>
          <w:rFonts w:eastAsia="Times New Roman" w:cs="Segoe UI"/>
          <w:color w:val="1A1A1A"/>
          <w:lang w:val="en-AU" w:eastAsia="en-AU"/>
        </w:rPr>
        <w:t> </w:t>
      </w:r>
      <w:r w:rsidRPr="00A57DDD">
        <w:rPr>
          <w:rFonts w:eastAsia="Times New Roman" w:cs="Segoe UI"/>
          <w:color w:val="1A1A1A"/>
          <w:lang w:val="en-AU" w:eastAsia="en-AU"/>
        </w:rPr>
        <w:br/>
      </w:r>
      <w:r w:rsidRPr="00A57DDD">
        <w:rPr>
          <w:rFonts w:eastAsia="Times New Roman" w:cs="Segoe UI"/>
          <w:color w:val="7030A0"/>
          <w:lang w:eastAsia="en-AU"/>
        </w:rPr>
        <w:t>Challenge Check-ins: </w:t>
      </w:r>
      <w:r w:rsidRPr="00A57DDD">
        <w:rPr>
          <w:rFonts w:eastAsia="Times New Roman" w:cs="Segoe UI"/>
          <w:lang w:eastAsia="en-AU"/>
        </w:rPr>
        <w:t>This is a chance for your students to recap what they have done and think about anything they may want to get done before the next lesson.</w:t>
      </w:r>
      <w:r w:rsidRPr="00A57DDD">
        <w:rPr>
          <w:rFonts w:eastAsia="Times New Roman" w:cs="Segoe UI"/>
          <w:lang w:val="en-AU" w:eastAsia="en-AU"/>
        </w:rPr>
        <w:t> </w:t>
      </w:r>
    </w:p>
    <w:p w14:paraId="28E1ACA1" w14:textId="77777777" w:rsidR="00A57DDD" w:rsidRPr="00A57DDD" w:rsidRDefault="00A57DDD" w:rsidP="00A57DDD">
      <w:pPr>
        <w:spacing w:before="0" w:after="0" w:line="240" w:lineRule="auto"/>
        <w:textAlignment w:val="baseline"/>
        <w:rPr>
          <w:rFonts w:eastAsia="Times New Roman" w:cs="Segoe UI"/>
          <w:sz w:val="18"/>
          <w:szCs w:val="18"/>
          <w:lang w:eastAsia="en-AU"/>
        </w:rPr>
      </w:pPr>
      <w:r w:rsidRPr="00A57DDD">
        <w:rPr>
          <w:rFonts w:eastAsia="Times New Roman" w:cs="Segoe UI"/>
          <w:color w:val="7030A0"/>
          <w:lang w:eastAsia="en-AU"/>
        </w:rPr>
        <w:t>Submission Tips: </w:t>
      </w:r>
      <w:r w:rsidRPr="00A57DDD">
        <w:rPr>
          <w:rFonts w:eastAsia="Times New Roman" w:cs="Segoe UI"/>
          <w:lang w:eastAsia="en-AU"/>
        </w:rPr>
        <w:t>We often include tips to help your students maximize their points through their submissions.  </w:t>
      </w:r>
    </w:p>
    <w:p w14:paraId="74A86551" w14:textId="4243140E" w:rsidR="00A57DDD" w:rsidRPr="00A57DDD" w:rsidRDefault="00A57DDD" w:rsidP="00A57DDD">
      <w:pPr>
        <w:spacing w:before="0" w:after="0" w:line="240" w:lineRule="auto"/>
        <w:textAlignment w:val="baseline"/>
        <w:rPr>
          <w:rFonts w:eastAsia="Times New Roman" w:cs="Segoe UI"/>
          <w:sz w:val="18"/>
          <w:szCs w:val="18"/>
          <w:lang w:eastAsia="en-AU"/>
        </w:rPr>
      </w:pPr>
      <w:r w:rsidRPr="00A57DDD">
        <w:rPr>
          <w:rFonts w:eastAsia="Times New Roman" w:cs="Segoe UI"/>
          <w:color w:val="7030A0"/>
          <w:lang w:eastAsia="en-AU"/>
        </w:rPr>
        <w:t>Bonus Activities:</w:t>
      </w:r>
      <w:r w:rsidRPr="00A57DDD">
        <w:rPr>
          <w:rFonts w:eastAsia="Times New Roman" w:cs="Segoe UI"/>
          <w:lang w:eastAsia="en-AU"/>
        </w:rPr>
        <w:t> If you would like to explore the concepts of this lesson further with your students</w:t>
      </w:r>
      <w:r w:rsidR="00D348E5">
        <w:rPr>
          <w:rFonts w:eastAsia="Times New Roman" w:cs="Segoe UI"/>
          <w:lang w:eastAsia="en-AU"/>
        </w:rPr>
        <w:t>,</w:t>
      </w:r>
      <w:r w:rsidRPr="00A57DDD">
        <w:rPr>
          <w:rFonts w:eastAsia="Times New Roman" w:cs="Segoe UI"/>
          <w:lang w:eastAsia="en-AU"/>
        </w:rPr>
        <w:t xml:space="preserve"> we also include bonus activities.   </w:t>
      </w:r>
    </w:p>
    <w:p w14:paraId="4E432F6B" w14:textId="7C263EFC" w:rsidR="002E0B45" w:rsidRPr="00F42542" w:rsidRDefault="00F42542" w:rsidP="00F42542">
      <w:pPr>
        <w:rPr>
          <w:rFonts w:eastAsia="Segoe UI" w:cs="Segoe UI"/>
          <w:color w:val="1A1A1A" w:themeColor="text1"/>
        </w:rPr>
      </w:pPr>
      <w:r w:rsidRPr="6D413709">
        <w:rPr>
          <w:rFonts w:eastAsia="Segoe UI" w:cs="Segoe UI"/>
          <w:color w:val="1A1A1A" w:themeColor="text1"/>
        </w:rPr>
        <w:t xml:space="preserve">Let’s get started! </w:t>
      </w:r>
      <w:r w:rsidR="6003208F" w:rsidRPr="6003208F">
        <w:rPr>
          <w:rFonts w:eastAsia="Times New Roman" w:cs="Segoe UI"/>
          <w:color w:val="000000"/>
          <w:lang w:eastAsia="en-GB"/>
        </w:rPr>
        <w:t> </w:t>
      </w:r>
      <w:r w:rsidR="6003208F" w:rsidRPr="6003208F">
        <w:rPr>
          <w:rFonts w:eastAsia="Times New Roman" w:cs="Segoe UI"/>
          <w:color w:val="000000"/>
          <w:lang w:val="en-AU" w:eastAsia="en-GB"/>
        </w:rPr>
        <w:t> </w:t>
      </w:r>
      <w:r w:rsidR="002E0B45" w:rsidRPr="002E0B45">
        <w:rPr>
          <w:rFonts w:eastAsia="Times New Roman" w:cs="Segoe UI"/>
          <w:color w:val="000000"/>
          <w:lang w:val="en-AU" w:eastAsia="en-GB"/>
        </w:rPr>
        <w:t> </w:t>
      </w:r>
    </w:p>
    <w:p w14:paraId="552D68C9" w14:textId="77777777" w:rsidR="00C9207D" w:rsidRDefault="00C9207D" w:rsidP="00C9207D">
      <w:pPr>
        <w:spacing w:before="240" w:after="0" w:line="240" w:lineRule="auto"/>
      </w:pPr>
      <w:r w:rsidRPr="6D413709">
        <w:rPr>
          <w:rFonts w:ascii="Segoe UI Semibold" w:eastAsia="Segoe UI Semibold" w:hAnsi="Segoe UI Semibold" w:cs="Segoe UI Semibold"/>
          <w:b/>
          <w:bCs/>
          <w:color w:val="5C2D91"/>
          <w:sz w:val="40"/>
          <w:szCs w:val="40"/>
        </w:rPr>
        <w:t>Lesson Notes</w:t>
      </w:r>
    </w:p>
    <w:p w14:paraId="2B85DCF7" w14:textId="03835D0F" w:rsidR="002E0B45" w:rsidRDefault="002E0B45" w:rsidP="002E0B45">
      <w:pPr>
        <w:pStyle w:val="paragraph"/>
        <w:spacing w:before="0" w:beforeAutospacing="0" w:after="0" w:afterAutospacing="0"/>
        <w:textAlignment w:val="baseline"/>
        <w:rPr>
          <w:rFonts w:ascii="Segoe UI" w:hAnsi="Segoe UI" w:cs="Segoe UI"/>
          <w:sz w:val="18"/>
          <w:szCs w:val="18"/>
        </w:rPr>
      </w:pPr>
    </w:p>
    <w:p w14:paraId="497AA8C0" w14:textId="0D05B34D" w:rsidR="002E0B45" w:rsidRDefault="6003208F" w:rsidP="6003208F">
      <w:pPr>
        <w:pStyle w:val="paragraph"/>
        <w:spacing w:before="0" w:beforeAutospacing="0" w:after="0" w:afterAutospacing="0"/>
        <w:textAlignment w:val="baseline"/>
        <w:rPr>
          <w:rFonts w:ascii="Segoe UI" w:hAnsi="Segoe UI" w:cs="Segoe UI"/>
          <w:sz w:val="18"/>
          <w:szCs w:val="18"/>
        </w:rPr>
      </w:pPr>
      <w:r w:rsidRPr="6003208F">
        <w:rPr>
          <w:rStyle w:val="normaltextrun"/>
          <w:rFonts w:ascii="Segoe UI" w:hAnsi="Segoe UI" w:cs="Segoe UI"/>
          <w:b/>
          <w:bCs/>
          <w:color w:val="000000"/>
          <w:lang w:val="en-US"/>
        </w:rPr>
        <w:t>Slide 1:</w:t>
      </w:r>
      <w:r w:rsidRPr="6003208F">
        <w:rPr>
          <w:rStyle w:val="normaltextrun"/>
          <w:rFonts w:ascii="Segoe UI" w:hAnsi="Segoe UI" w:cs="Segoe UI"/>
          <w:color w:val="000000"/>
          <w:lang w:val="en-US"/>
        </w:rPr>
        <w:t xml:space="preserve"> This is a title slide that you can have up at the beginning of Lesson </w:t>
      </w:r>
      <w:r w:rsidR="00DB6E3F">
        <w:rPr>
          <w:rStyle w:val="normaltextrun"/>
          <w:rFonts w:ascii="Segoe UI" w:hAnsi="Segoe UI" w:cs="Segoe UI"/>
          <w:color w:val="000000"/>
          <w:lang w:val="en-US"/>
        </w:rPr>
        <w:t>Two</w:t>
      </w:r>
      <w:del w:id="0" w:author="Author">
        <w:r w:rsidR="00F308EB" w:rsidDel="000C06B6">
          <w:rPr>
            <w:rStyle w:val="normaltextrun"/>
            <w:rFonts w:ascii="Segoe UI" w:hAnsi="Segoe UI" w:cs="Segoe UI"/>
            <w:color w:val="000000"/>
            <w:lang w:val="en-US"/>
          </w:rPr>
          <w:delText>?</w:delText>
        </w:r>
      </w:del>
      <w:r w:rsidR="00DB6E3F" w:rsidRPr="6003208F">
        <w:rPr>
          <w:rStyle w:val="normaltextrun"/>
          <w:rFonts w:ascii="Segoe UI" w:hAnsi="Segoe UI" w:cs="Segoe UI"/>
          <w:color w:val="000000"/>
          <w:lang w:val="en-US"/>
        </w:rPr>
        <w:t xml:space="preserve"> </w:t>
      </w:r>
      <w:r w:rsidRPr="6003208F">
        <w:rPr>
          <w:rStyle w:val="normaltextrun"/>
          <w:rFonts w:ascii="Segoe UI" w:hAnsi="Segoe UI" w:cs="Segoe UI"/>
          <w:color w:val="000000"/>
          <w:lang w:val="en-US"/>
        </w:rPr>
        <w:t>of Imagine Cup Junior. </w:t>
      </w:r>
      <w:r w:rsidRPr="6003208F">
        <w:rPr>
          <w:rStyle w:val="eop"/>
          <w:rFonts w:ascii="Segoe UI" w:hAnsi="Segoe UI" w:cs="Segoe UI"/>
          <w:color w:val="000000"/>
        </w:rPr>
        <w:t> </w:t>
      </w:r>
    </w:p>
    <w:p w14:paraId="47E8E5FA" w14:textId="6B5EA19F" w:rsidR="00721EAC" w:rsidRDefault="00721EAC" w:rsidP="738C5554">
      <w:pPr>
        <w:pStyle w:val="paragraph"/>
        <w:spacing w:before="0" w:beforeAutospacing="0" w:after="0" w:afterAutospacing="0"/>
        <w:textAlignment w:val="baseline"/>
        <w:rPr>
          <w:rStyle w:val="normaltextrun"/>
          <w:b/>
          <w:bCs/>
          <w:color w:val="000000"/>
          <w:lang w:val="en-US"/>
        </w:rPr>
      </w:pPr>
    </w:p>
    <w:p w14:paraId="3F826E66" w14:textId="5F0FA287" w:rsidR="002E0B45" w:rsidRDefault="2B45752C" w:rsidP="738C5554">
      <w:pPr>
        <w:pStyle w:val="paragraph"/>
        <w:spacing w:before="0" w:beforeAutospacing="0" w:after="0" w:afterAutospacing="0"/>
        <w:textAlignment w:val="baseline"/>
        <w:rPr>
          <w:rFonts w:ascii="Segoe UI" w:hAnsi="Segoe UI" w:cs="Segoe UI"/>
          <w:sz w:val="18"/>
          <w:szCs w:val="18"/>
        </w:rPr>
      </w:pPr>
      <w:r w:rsidRPr="738C5554">
        <w:rPr>
          <w:rStyle w:val="normaltextrun"/>
          <w:rFonts w:ascii="Segoe UI" w:hAnsi="Segoe UI" w:cs="Segoe UI"/>
          <w:b/>
          <w:bCs/>
          <w:color w:val="000000"/>
          <w:lang w:val="en-US"/>
        </w:rPr>
        <w:t xml:space="preserve">Slide </w:t>
      </w:r>
      <w:r w:rsidR="7722C0F2" w:rsidRPr="738C5554">
        <w:rPr>
          <w:rStyle w:val="normaltextrun"/>
          <w:rFonts w:ascii="Segoe UI" w:hAnsi="Segoe UI" w:cs="Segoe UI"/>
          <w:b/>
          <w:bCs/>
          <w:color w:val="000000"/>
          <w:lang w:val="en-US"/>
        </w:rPr>
        <w:t>2</w:t>
      </w:r>
      <w:r w:rsidRPr="738C5554">
        <w:rPr>
          <w:rStyle w:val="normaltextrun"/>
          <w:rFonts w:ascii="Segoe UI" w:hAnsi="Segoe UI" w:cs="Segoe UI"/>
          <w:b/>
          <w:bCs/>
          <w:color w:val="000000"/>
          <w:lang w:val="en-US"/>
        </w:rPr>
        <w:t>: </w:t>
      </w:r>
      <w:r w:rsidRPr="738C5554">
        <w:rPr>
          <w:rStyle w:val="normaltextrun"/>
          <w:rFonts w:ascii="Segoe UI" w:hAnsi="Segoe UI" w:cs="Segoe UI"/>
          <w:color w:val="7030A0"/>
          <w:lang w:val="en-US"/>
        </w:rPr>
        <w:t xml:space="preserve">Challenge Check-in. </w:t>
      </w:r>
      <w:r w:rsidRPr="738C5554">
        <w:rPr>
          <w:rStyle w:val="normaltextrun"/>
          <w:rFonts w:ascii="Segoe UI" w:hAnsi="Segoe UI" w:cs="Segoe UI"/>
          <w:lang w:val="en-US"/>
        </w:rPr>
        <w:t>This slide is a check-in to recap what the students have learned so far and what is coming next!</w:t>
      </w:r>
      <w:r w:rsidRPr="738C5554">
        <w:rPr>
          <w:rStyle w:val="eop"/>
          <w:rFonts w:ascii="Segoe UI" w:hAnsi="Segoe UI" w:cs="Segoe UI"/>
        </w:rPr>
        <w:t> </w:t>
      </w:r>
    </w:p>
    <w:p w14:paraId="656103CB"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09D202A5" w14:textId="193B5152" w:rsidR="002E0B45" w:rsidRDefault="2B45752C" w:rsidP="738C5554">
      <w:pPr>
        <w:pStyle w:val="paragraph"/>
        <w:spacing w:before="0" w:beforeAutospacing="0" w:after="0" w:afterAutospacing="0"/>
        <w:textAlignment w:val="baseline"/>
        <w:rPr>
          <w:rFonts w:ascii="Segoe UI" w:hAnsi="Segoe UI" w:cs="Segoe UI"/>
          <w:sz w:val="18"/>
          <w:szCs w:val="18"/>
        </w:rPr>
      </w:pPr>
      <w:r w:rsidRPr="738C5554">
        <w:rPr>
          <w:rStyle w:val="normaltextrun"/>
          <w:rFonts w:ascii="Segoe UI" w:hAnsi="Segoe UI" w:cs="Segoe UI"/>
          <w:b/>
          <w:bCs/>
          <w:color w:val="000000"/>
          <w:lang w:val="en-US"/>
        </w:rPr>
        <w:t xml:space="preserve">Slide </w:t>
      </w:r>
      <w:r w:rsidR="272B1DE0" w:rsidRPr="738C5554">
        <w:rPr>
          <w:rStyle w:val="normaltextrun"/>
          <w:rFonts w:ascii="Segoe UI" w:hAnsi="Segoe UI" w:cs="Segoe UI"/>
          <w:b/>
          <w:bCs/>
          <w:color w:val="000000"/>
          <w:lang w:val="en-US"/>
        </w:rPr>
        <w:t>3</w:t>
      </w:r>
      <w:r w:rsidRPr="738C5554">
        <w:rPr>
          <w:rStyle w:val="normaltextrun"/>
          <w:rFonts w:ascii="Segoe UI" w:hAnsi="Segoe UI" w:cs="Segoe UI"/>
          <w:b/>
          <w:bCs/>
          <w:color w:val="000000"/>
          <w:lang w:val="en-US"/>
        </w:rPr>
        <w:t>: </w:t>
      </w:r>
      <w:r w:rsidRPr="738C5554">
        <w:rPr>
          <w:rStyle w:val="normaltextrun"/>
          <w:rFonts w:ascii="Segoe UI" w:hAnsi="Segoe UI" w:cs="Segoe UI"/>
          <w:color w:val="000000"/>
          <w:lang w:val="en-US"/>
        </w:rPr>
        <w:t xml:space="preserve">This slide is a visual overview for the students of what they will be doing in Imagine Cup Junior. This is to show them that there are </w:t>
      </w:r>
      <w:r w:rsidR="00F308EB">
        <w:rPr>
          <w:rStyle w:val="normaltextrun"/>
          <w:rFonts w:ascii="Segoe UI" w:hAnsi="Segoe UI" w:cs="Segoe UI"/>
          <w:color w:val="000000"/>
          <w:lang w:val="en-US"/>
        </w:rPr>
        <w:t>four</w:t>
      </w:r>
      <w:del w:id="1" w:author="Author">
        <w:r w:rsidR="00F308EB" w:rsidDel="000C06B6">
          <w:rPr>
            <w:rStyle w:val="normaltextrun"/>
            <w:rFonts w:ascii="Segoe UI" w:hAnsi="Segoe UI" w:cs="Segoe UI"/>
            <w:color w:val="000000"/>
            <w:lang w:val="en-US"/>
          </w:rPr>
          <w:delText>?</w:delText>
        </w:r>
      </w:del>
      <w:r w:rsidR="00F308EB" w:rsidRPr="738C5554">
        <w:rPr>
          <w:rStyle w:val="normaltextrun"/>
          <w:rFonts w:ascii="Segoe UI" w:hAnsi="Segoe UI" w:cs="Segoe UI"/>
          <w:color w:val="000000"/>
          <w:lang w:val="en-US"/>
        </w:rPr>
        <w:t xml:space="preserve"> </w:t>
      </w:r>
      <w:r w:rsidRPr="738C5554">
        <w:rPr>
          <w:rStyle w:val="normaltextrun"/>
          <w:rFonts w:ascii="Segoe UI" w:hAnsi="Segoe UI" w:cs="Segoe UI"/>
          <w:color w:val="000000"/>
          <w:lang w:val="en-US"/>
        </w:rPr>
        <w:t>more lessons after this one, but that the focus of today’s lesson is to learn about Artificial Intelligence. </w:t>
      </w:r>
      <w:r w:rsidRPr="738C5554">
        <w:rPr>
          <w:rStyle w:val="eop"/>
          <w:rFonts w:ascii="Segoe UI" w:hAnsi="Segoe UI" w:cs="Segoe UI"/>
          <w:color w:val="000000"/>
        </w:rPr>
        <w:t> </w:t>
      </w:r>
    </w:p>
    <w:p w14:paraId="66ECE020" w14:textId="4323408D" w:rsidR="6003208F" w:rsidRDefault="6003208F" w:rsidP="6003208F">
      <w:pPr>
        <w:pStyle w:val="paragraph"/>
        <w:spacing w:before="0" w:beforeAutospacing="0" w:after="0" w:afterAutospacing="0"/>
        <w:rPr>
          <w:rStyle w:val="eop"/>
          <w:rFonts w:ascii="Segoe UI" w:hAnsi="Segoe UI" w:cs="Segoe UI"/>
          <w:color w:val="000000"/>
        </w:rPr>
      </w:pPr>
    </w:p>
    <w:p w14:paraId="58BC2CBC" w14:textId="2DEBEDAC" w:rsidR="002E0B45" w:rsidRDefault="002E0B45" w:rsidP="002E0B45">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7030A0"/>
          <w:lang w:val="en-US"/>
        </w:rPr>
        <w:lastRenderedPageBreak/>
        <w:t>At this point you should be around 5:00 minutes into your 45:</w:t>
      </w:r>
      <w:r w:rsidR="00F308EB">
        <w:rPr>
          <w:rStyle w:val="normaltextrun"/>
          <w:rFonts w:ascii="Segoe UI" w:hAnsi="Segoe UI" w:cs="Segoe UI"/>
          <w:color w:val="7030A0"/>
          <w:lang w:val="en-US"/>
        </w:rPr>
        <w:t>00-</w:t>
      </w:r>
      <w:r>
        <w:rPr>
          <w:rStyle w:val="normaltextrun"/>
          <w:rFonts w:ascii="Segoe UI" w:hAnsi="Segoe UI" w:cs="Segoe UI"/>
          <w:color w:val="7030A0"/>
          <w:lang w:val="en-US"/>
        </w:rPr>
        <w:t>minute lesson. </w:t>
      </w:r>
      <w:r>
        <w:rPr>
          <w:rStyle w:val="eop"/>
          <w:rFonts w:ascii="Segoe UI" w:hAnsi="Segoe UI" w:cs="Segoe UI"/>
          <w:color w:val="7030A0"/>
        </w:rPr>
        <w:t> </w:t>
      </w:r>
    </w:p>
    <w:p w14:paraId="6DA3BAA7" w14:textId="77777777" w:rsidR="00177407" w:rsidRPr="00E4093E" w:rsidRDefault="00177407" w:rsidP="002522D7">
      <w:pPr>
        <w:pStyle w:val="paragraph"/>
        <w:spacing w:before="0" w:beforeAutospacing="0" w:after="0" w:afterAutospacing="0"/>
        <w:textAlignment w:val="baseline"/>
        <w:rPr>
          <w:rStyle w:val="normaltextrun"/>
          <w:rFonts w:ascii="Segoe UI" w:hAnsi="Segoe UI" w:cs="Segoe UI"/>
          <w:b/>
          <w:bCs/>
          <w:highlight w:val="cyan"/>
          <w:lang w:val="en-US"/>
        </w:rPr>
      </w:pPr>
    </w:p>
    <w:p w14:paraId="45FBC792" w14:textId="229EDB71" w:rsidR="2317B236" w:rsidRDefault="2317B236" w:rsidP="3B40DCAB">
      <w:pPr>
        <w:pStyle w:val="paragraph"/>
        <w:spacing w:before="0" w:beforeAutospacing="0" w:after="0" w:afterAutospacing="0"/>
        <w:rPr>
          <w:rFonts w:ascii="Segoe UI" w:eastAsia="Segoe UI" w:hAnsi="Segoe UI" w:cs="Segoe UI"/>
          <w:color w:val="1A1A1A" w:themeColor="text1"/>
        </w:rPr>
      </w:pPr>
      <w:r w:rsidRPr="4CAC790B">
        <w:rPr>
          <w:rStyle w:val="normaltextrun"/>
          <w:rFonts w:ascii="Segoe UI" w:eastAsia="Segoe UI" w:hAnsi="Segoe UI" w:cs="Segoe UI"/>
          <w:b/>
          <w:bCs/>
        </w:rPr>
        <w:t>Slide 4: </w:t>
      </w:r>
      <w:r w:rsidR="7F98A6D1" w:rsidRPr="4CAC790B">
        <w:rPr>
          <w:rFonts w:ascii="Segoe UI" w:eastAsia="Segoe UI" w:hAnsi="Segoe UI" w:cs="Segoe UI"/>
          <w:color w:val="7030A0"/>
        </w:rPr>
        <w:t>Submission tips</w:t>
      </w:r>
      <w:r w:rsidRPr="4CAC790B">
        <w:rPr>
          <w:rFonts w:ascii="Segoe UI" w:eastAsia="Segoe UI" w:hAnsi="Segoe UI" w:cs="Segoe UI"/>
          <w:color w:val="7030A0"/>
        </w:rPr>
        <w:t xml:space="preserve"> </w:t>
      </w:r>
      <w:r w:rsidRPr="4CAC790B">
        <w:rPr>
          <w:rFonts w:ascii="Segoe UI" w:eastAsia="Segoe UI" w:hAnsi="Segoe UI" w:cs="Segoe UI"/>
          <w:b/>
          <w:bCs/>
          <w:color w:val="1A1A1A" w:themeColor="text1"/>
        </w:rPr>
        <w:t>–</w:t>
      </w:r>
      <w:r w:rsidRPr="4CAC790B">
        <w:rPr>
          <w:rFonts w:ascii="Segoe UI" w:eastAsia="Segoe UI" w:hAnsi="Segoe UI" w:cs="Segoe UI"/>
          <w:color w:val="1A1A1A" w:themeColor="text1"/>
        </w:rPr>
        <w:t xml:space="preserve"> T</w:t>
      </w:r>
      <w:r w:rsidR="60B3D05D" w:rsidRPr="4CAC790B">
        <w:rPr>
          <w:rFonts w:ascii="Segoe UI" w:eastAsia="Segoe UI" w:hAnsi="Segoe UI" w:cs="Segoe UI"/>
          <w:color w:val="1A1A1A" w:themeColor="text1"/>
        </w:rPr>
        <w:t xml:space="preserve">his is a quick reminder to tell your students this challenge is all about using AI in powerful ways. Students must ensure their concept is </w:t>
      </w:r>
      <w:r w:rsidR="60B3D05D" w:rsidRPr="19F400C9">
        <w:rPr>
          <w:rFonts w:ascii="Segoe UI" w:eastAsia="Segoe UI" w:hAnsi="Segoe UI" w:cs="Segoe UI"/>
          <w:color w:val="1A1A1A" w:themeColor="text1"/>
        </w:rPr>
        <w:t>AI</w:t>
      </w:r>
      <w:r w:rsidR="60B3D05D" w:rsidRPr="4CAC790B">
        <w:rPr>
          <w:rFonts w:ascii="Segoe UI" w:eastAsia="Segoe UI" w:hAnsi="Segoe UI" w:cs="Segoe UI"/>
          <w:color w:val="1A1A1A" w:themeColor="text1"/>
        </w:rPr>
        <w:t xml:space="preserve">. </w:t>
      </w:r>
    </w:p>
    <w:p w14:paraId="1C11BBCE" w14:textId="77777777" w:rsidR="001643BA" w:rsidRDefault="001643BA" w:rsidP="3B40DCAB">
      <w:pPr>
        <w:pStyle w:val="paragraph"/>
        <w:spacing w:before="0" w:beforeAutospacing="0" w:after="0" w:afterAutospacing="0"/>
        <w:rPr>
          <w:rFonts w:ascii="Segoe UI" w:eastAsia="Segoe UI" w:hAnsi="Segoe UI" w:cs="Segoe UI"/>
          <w:color w:val="1A1A1A" w:themeColor="text1"/>
        </w:rPr>
      </w:pPr>
    </w:p>
    <w:p w14:paraId="7C95C958" w14:textId="43165857" w:rsidR="0056539F" w:rsidRPr="002E645C" w:rsidRDefault="0056539F" w:rsidP="0056539F">
      <w:pPr>
        <w:rPr>
          <w:rFonts w:eastAsia="Segoe UI" w:cs="Segoe UI"/>
          <w:color w:val="1A1A1A" w:themeColor="text1"/>
        </w:rPr>
      </w:pPr>
      <w:r w:rsidRPr="3B40DCAB">
        <w:rPr>
          <w:rStyle w:val="normaltextrun"/>
          <w:rFonts w:cs="Segoe UI"/>
          <w:b/>
          <w:bCs/>
        </w:rPr>
        <w:t>Slide 5: </w:t>
      </w:r>
      <w:r w:rsidRPr="3B40DCAB">
        <w:rPr>
          <w:rFonts w:eastAsia="Segoe UI" w:cs="Segoe UI"/>
          <w:color w:val="7030A0"/>
        </w:rPr>
        <w:t>Rapid Reflection</w:t>
      </w:r>
      <w:r w:rsidRPr="3B40DCAB">
        <w:rPr>
          <w:rFonts w:eastAsia="Segoe UI" w:cs="Segoe UI"/>
          <w:b/>
          <w:bCs/>
          <w:color w:val="7030A0"/>
        </w:rPr>
        <w:t xml:space="preserve"> </w:t>
      </w:r>
      <w:r w:rsidRPr="3B40DCAB">
        <w:rPr>
          <w:rFonts w:eastAsia="Segoe UI" w:cs="Segoe UI"/>
          <w:b/>
          <w:bCs/>
          <w:color w:val="1A1A1A" w:themeColor="text1"/>
        </w:rPr>
        <w:t>–</w:t>
      </w:r>
      <w:r w:rsidRPr="3B40DCAB">
        <w:rPr>
          <w:rFonts w:eastAsia="Segoe UI" w:cs="Segoe UI"/>
          <w:color w:val="1A1A1A" w:themeColor="text1"/>
        </w:rPr>
        <w:t xml:space="preserve"> To engage your students with this lesson, ask them to work in their teams (or as a whole class) to brainstorm the ways that they think they have used artificial intelligence today.  </w:t>
      </w:r>
    </w:p>
    <w:p w14:paraId="407AFCE6" w14:textId="203BCC7D" w:rsidR="19F400C9" w:rsidRDefault="19F400C9" w:rsidP="19F400C9">
      <w:pPr>
        <w:pStyle w:val="paragraph"/>
        <w:spacing w:before="0" w:beforeAutospacing="0" w:after="0" w:afterAutospacing="0"/>
        <w:rPr>
          <w:rStyle w:val="normaltextrun"/>
          <w:rFonts w:ascii="Segoe UI" w:hAnsi="Segoe UI" w:cs="Segoe UI"/>
          <w:b/>
          <w:bCs/>
          <w:lang w:val="en-US"/>
        </w:rPr>
      </w:pPr>
    </w:p>
    <w:p w14:paraId="0F862B47" w14:textId="7BA87599" w:rsidR="00511ACC" w:rsidRPr="0056539F" w:rsidRDefault="0056539F" w:rsidP="0056539F">
      <w:pPr>
        <w:pStyle w:val="paragraph"/>
        <w:spacing w:before="0" w:beforeAutospacing="0" w:after="0" w:afterAutospacing="0"/>
        <w:textAlignment w:val="baseline"/>
        <w:rPr>
          <w:rFonts w:ascii="Segoe UI" w:hAnsi="Segoe UI" w:cs="Segoe UI"/>
          <w:lang w:val="en-US"/>
        </w:rPr>
      </w:pPr>
      <w:r w:rsidRPr="3B40DCAB">
        <w:rPr>
          <w:rStyle w:val="normaltextrun"/>
          <w:rFonts w:ascii="Segoe UI" w:hAnsi="Segoe UI" w:cs="Segoe UI"/>
          <w:b/>
          <w:bCs/>
          <w:lang w:val="en-US"/>
        </w:rPr>
        <w:t>Slide 6 -7: </w:t>
      </w:r>
      <w:r w:rsidRPr="3B40DCAB">
        <w:rPr>
          <w:rStyle w:val="normaltextrun"/>
          <w:rFonts w:ascii="Segoe UI" w:hAnsi="Segoe UI" w:cs="Segoe UI"/>
          <w:lang w:val="en-US"/>
        </w:rPr>
        <w:t xml:space="preserve">Artificial Intelligence can be a very complex concept, so in the coming slides we step through it in a very simple way. The goal by the end of this is that your students know how to build AI concepts, drawing on tools that are known as APIs. We start this learning process by engaging with the concept of human intelligence. On Slide 7 we break down five different ways that humans demonstrate their intelligence. We would encourage you to connect these specifically to the experiences of the students in your class. For example, you could ask them how many languages they speak themselves, or what problems they have had to solve today. </w:t>
      </w:r>
    </w:p>
    <w:p w14:paraId="2029D7F6" w14:textId="77777777" w:rsidR="00976A46" w:rsidRPr="00976A46" w:rsidRDefault="00976A46" w:rsidP="6003208F">
      <w:pPr>
        <w:pStyle w:val="paragraph"/>
        <w:spacing w:before="0" w:beforeAutospacing="0" w:after="0" w:afterAutospacing="0"/>
        <w:textAlignment w:val="baseline"/>
        <w:rPr>
          <w:rStyle w:val="normaltextrun"/>
          <w:rFonts w:ascii="Segoe UI" w:hAnsi="Segoe UI" w:cs="Segoe UI"/>
          <w:b/>
          <w:bCs/>
          <w:lang w:val="en-US"/>
        </w:rPr>
      </w:pPr>
    </w:p>
    <w:p w14:paraId="308EF606" w14:textId="66A06AA8" w:rsidR="0038425C" w:rsidRDefault="00976A46" w:rsidP="3B40DCAB">
      <w:pPr>
        <w:pStyle w:val="paragraph"/>
        <w:spacing w:before="0" w:beforeAutospacing="0" w:after="0" w:afterAutospacing="0"/>
        <w:textAlignment w:val="baseline"/>
        <w:rPr>
          <w:rFonts w:ascii="Segoe UI" w:hAnsi="Segoe UI" w:cs="Segoe UI"/>
          <w:lang w:val="en-US"/>
        </w:rPr>
      </w:pPr>
      <w:r w:rsidRPr="3B40DCAB">
        <w:rPr>
          <w:rStyle w:val="normaltextrun"/>
          <w:rFonts w:ascii="Segoe UI" w:hAnsi="Segoe UI" w:cs="Segoe UI"/>
          <w:b/>
          <w:bCs/>
          <w:lang w:val="en-US"/>
        </w:rPr>
        <w:t xml:space="preserve">Slide </w:t>
      </w:r>
      <w:r w:rsidR="33A13CDE" w:rsidRPr="3B40DCAB">
        <w:rPr>
          <w:rStyle w:val="normaltextrun"/>
          <w:rFonts w:ascii="Segoe UI" w:hAnsi="Segoe UI" w:cs="Segoe UI"/>
          <w:b/>
          <w:bCs/>
          <w:lang w:val="en-US"/>
        </w:rPr>
        <w:t>8</w:t>
      </w:r>
      <w:r w:rsidRPr="3B40DCAB">
        <w:rPr>
          <w:rStyle w:val="normaltextrun"/>
          <w:rFonts w:ascii="Segoe UI" w:hAnsi="Segoe UI" w:cs="Segoe UI"/>
          <w:b/>
          <w:bCs/>
          <w:lang w:val="en-US"/>
        </w:rPr>
        <w:t xml:space="preserve"> – </w:t>
      </w:r>
      <w:r w:rsidR="7488BDE0" w:rsidRPr="3B40DCAB">
        <w:rPr>
          <w:rStyle w:val="normaltextrun"/>
          <w:rFonts w:ascii="Segoe UI" w:hAnsi="Segoe UI" w:cs="Segoe UI"/>
          <w:b/>
          <w:bCs/>
          <w:lang w:val="en-US"/>
        </w:rPr>
        <w:t>9</w:t>
      </w:r>
      <w:r w:rsidRPr="3B40DCAB">
        <w:rPr>
          <w:rStyle w:val="normaltextrun"/>
          <w:rFonts w:ascii="Segoe UI" w:hAnsi="Segoe UI" w:cs="Segoe UI"/>
          <w:b/>
          <w:bCs/>
          <w:lang w:val="en-US"/>
        </w:rPr>
        <w:t>:</w:t>
      </w:r>
      <w:r w:rsidRPr="3B40DCAB">
        <w:rPr>
          <w:rStyle w:val="normaltextrun"/>
          <w:rFonts w:ascii="Segoe UI" w:hAnsi="Segoe UI" w:cs="Segoe UI"/>
          <w:color w:val="7030A0"/>
          <w:lang w:val="en-US"/>
        </w:rPr>
        <w:t xml:space="preserve"> </w:t>
      </w:r>
      <w:r w:rsidR="00FF7C8A" w:rsidRPr="3B40DCAB">
        <w:rPr>
          <w:rStyle w:val="normaltextrun"/>
          <w:rFonts w:ascii="Segoe UI" w:hAnsi="Segoe UI" w:cs="Segoe UI"/>
          <w:color w:val="7030A0"/>
          <w:lang w:val="en-US"/>
        </w:rPr>
        <w:t>Rapid Reflection</w:t>
      </w:r>
      <w:r w:rsidR="00F507C0" w:rsidRPr="3B40DCAB">
        <w:rPr>
          <w:rStyle w:val="normaltextrun"/>
          <w:rFonts w:ascii="Segoe UI" w:hAnsi="Segoe UI" w:cs="Segoe UI"/>
          <w:lang w:val="en-US"/>
        </w:rPr>
        <w:t xml:space="preserve"> </w:t>
      </w:r>
      <w:r w:rsidR="00CB3240" w:rsidRPr="3B40DCAB">
        <w:rPr>
          <w:rStyle w:val="normaltextrun"/>
          <w:rFonts w:ascii="Segoe UI" w:hAnsi="Segoe UI" w:cs="Segoe UI"/>
          <w:lang w:val="en-US"/>
        </w:rPr>
        <w:t xml:space="preserve">– Where </w:t>
      </w:r>
      <w:r w:rsidRPr="3B40DCAB">
        <w:rPr>
          <w:rStyle w:val="normaltextrun"/>
          <w:rFonts w:ascii="Segoe UI" w:hAnsi="Segoe UI" w:cs="Segoe UI"/>
          <w:lang w:val="en-US"/>
        </w:rPr>
        <w:t xml:space="preserve">Slide </w:t>
      </w:r>
      <w:r w:rsidR="00BD609A" w:rsidRPr="3B40DCAB">
        <w:rPr>
          <w:rStyle w:val="normaltextrun"/>
          <w:rFonts w:ascii="Segoe UI" w:hAnsi="Segoe UI" w:cs="Segoe UI"/>
          <w:lang w:val="en-US"/>
        </w:rPr>
        <w:t>7</w:t>
      </w:r>
      <w:r w:rsidRPr="3B40DCAB">
        <w:rPr>
          <w:rStyle w:val="normaltextrun"/>
          <w:rFonts w:ascii="Segoe UI" w:hAnsi="Segoe UI" w:cs="Segoe UI"/>
          <w:lang w:val="en-US"/>
        </w:rPr>
        <w:t xml:space="preserve"> described elements of human intelligence</w:t>
      </w:r>
      <w:r w:rsidR="00CB3240" w:rsidRPr="3B40DCAB">
        <w:rPr>
          <w:rStyle w:val="normaltextrun"/>
          <w:rFonts w:ascii="Segoe UI" w:hAnsi="Segoe UI" w:cs="Segoe UI"/>
          <w:lang w:val="en-US"/>
        </w:rPr>
        <w:t>, now have your students explore</w:t>
      </w:r>
      <w:r w:rsidR="0038425C" w:rsidRPr="3B40DCAB">
        <w:rPr>
          <w:rStyle w:val="normaltextrun"/>
          <w:rFonts w:ascii="Segoe UI" w:hAnsi="Segoe UI" w:cs="Segoe UI"/>
          <w:lang w:val="en-US"/>
        </w:rPr>
        <w:t xml:space="preserve"> whether </w:t>
      </w:r>
      <w:r w:rsidR="0038425C" w:rsidRPr="3B40DCAB">
        <w:rPr>
          <w:rFonts w:ascii="Segoe UI" w:hAnsi="Segoe UI" w:cs="Segoe UI"/>
          <w:lang w:val="en-US"/>
        </w:rPr>
        <w:t>a machine, robot or computer program could also do these things. What we are moving to here is the definition of AI, which is the idea that a machine, robot</w:t>
      </w:r>
      <w:ins w:id="2" w:author="Author">
        <w:r w:rsidR="0005209D">
          <w:rPr>
            <w:rFonts w:ascii="Segoe UI" w:hAnsi="Segoe UI" w:cs="Segoe UI"/>
            <w:lang w:val="en-US"/>
          </w:rPr>
          <w:t>,</w:t>
        </w:r>
      </w:ins>
      <w:r w:rsidR="0038425C" w:rsidRPr="3B40DCAB">
        <w:rPr>
          <w:rFonts w:ascii="Segoe UI" w:hAnsi="Segoe UI" w:cs="Segoe UI"/>
          <w:lang w:val="en-US"/>
        </w:rPr>
        <w:t xml:space="preserve"> or computer program could think or do things in a similar way that we do as humans. </w:t>
      </w:r>
      <w:r w:rsidR="00442B90" w:rsidRPr="3B40DCAB">
        <w:rPr>
          <w:rFonts w:ascii="Segoe UI" w:hAnsi="Segoe UI" w:cs="Segoe UI"/>
          <w:lang w:val="en-US"/>
        </w:rPr>
        <w:t>If you have time</w:t>
      </w:r>
      <w:r w:rsidR="00BD609A" w:rsidRPr="3B40DCAB">
        <w:rPr>
          <w:rFonts w:ascii="Segoe UI" w:hAnsi="Segoe UI" w:cs="Segoe UI"/>
          <w:lang w:val="en-US"/>
        </w:rPr>
        <w:t>,</w:t>
      </w:r>
      <w:r w:rsidR="00442B90" w:rsidRPr="3B40DCAB">
        <w:rPr>
          <w:rFonts w:ascii="Segoe UI" w:hAnsi="Segoe UI" w:cs="Segoe UI"/>
          <w:lang w:val="en-US"/>
        </w:rPr>
        <w:t xml:space="preserve"> you may want to bring this discussion from</w:t>
      </w:r>
      <w:r w:rsidR="00423E0E" w:rsidRPr="3B40DCAB">
        <w:rPr>
          <w:rFonts w:ascii="Segoe UI" w:hAnsi="Segoe UI" w:cs="Segoe UI"/>
          <w:lang w:val="en-US"/>
        </w:rPr>
        <w:t xml:space="preserve"> the teams back to a whole class discussion at the completion of the two minutes. </w:t>
      </w:r>
      <w:r w:rsidR="00442B90" w:rsidRPr="3B40DCAB">
        <w:rPr>
          <w:rFonts w:ascii="Segoe UI" w:hAnsi="Segoe UI" w:cs="Segoe UI"/>
          <w:lang w:val="en-US"/>
        </w:rPr>
        <w:t xml:space="preserve"> </w:t>
      </w:r>
    </w:p>
    <w:p w14:paraId="7C866C6D" w14:textId="77777777" w:rsidR="00A91743" w:rsidRDefault="00A91743" w:rsidP="3B40DCAB">
      <w:pPr>
        <w:pStyle w:val="paragraph"/>
        <w:spacing w:before="0" w:beforeAutospacing="0" w:after="0" w:afterAutospacing="0"/>
        <w:textAlignment w:val="baseline"/>
        <w:rPr>
          <w:rFonts w:ascii="Segoe UI" w:hAnsi="Segoe UI" w:cs="Segoe UI"/>
          <w:lang w:val="en-US"/>
        </w:rPr>
      </w:pPr>
    </w:p>
    <w:p w14:paraId="4A69F261" w14:textId="38345773" w:rsidR="19F400C9" w:rsidRDefault="00A91743" w:rsidP="005F13CF">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7030A0"/>
          <w:lang w:val="en-US"/>
        </w:rPr>
        <w:t>At this point, you should be around 10:00 minutes into your 45:00-minute lesson. </w:t>
      </w:r>
      <w:r>
        <w:rPr>
          <w:rStyle w:val="eop"/>
          <w:rFonts w:ascii="Segoe UI" w:hAnsi="Segoe UI" w:cs="Segoe UI"/>
          <w:color w:val="7030A0"/>
        </w:rPr>
        <w:t> </w:t>
      </w:r>
    </w:p>
    <w:p w14:paraId="184A48AE" w14:textId="77777777" w:rsidR="005F13CF" w:rsidRPr="005F13CF" w:rsidRDefault="005F13CF" w:rsidP="005F13CF">
      <w:pPr>
        <w:pStyle w:val="paragraph"/>
        <w:spacing w:before="0" w:beforeAutospacing="0" w:after="0" w:afterAutospacing="0"/>
        <w:textAlignment w:val="baseline"/>
        <w:rPr>
          <w:rFonts w:ascii="Segoe UI" w:hAnsi="Segoe UI" w:cs="Segoe UI"/>
          <w:sz w:val="18"/>
          <w:szCs w:val="18"/>
        </w:rPr>
      </w:pPr>
    </w:p>
    <w:p w14:paraId="6C1513DC" w14:textId="439F2AAA" w:rsidR="00FF48F4" w:rsidRPr="004117FB" w:rsidRDefault="0038425C" w:rsidP="00FF48F4">
      <w:pPr>
        <w:pStyle w:val="paragraph"/>
        <w:spacing w:after="0"/>
        <w:textAlignment w:val="baseline"/>
        <w:rPr>
          <w:rFonts w:ascii="Segoe UI" w:hAnsi="Segoe UI" w:cs="Segoe UI"/>
          <w:lang w:val="en-US"/>
        </w:rPr>
      </w:pPr>
      <w:r w:rsidRPr="3B40DCAB">
        <w:rPr>
          <w:rFonts w:ascii="Segoe UI" w:hAnsi="Segoe UI" w:cs="Segoe UI"/>
          <w:b/>
          <w:bCs/>
          <w:lang w:val="en-US"/>
        </w:rPr>
        <w:t xml:space="preserve">Slide </w:t>
      </w:r>
      <w:r w:rsidR="081B197B" w:rsidRPr="3B40DCAB">
        <w:rPr>
          <w:rFonts w:ascii="Segoe UI" w:hAnsi="Segoe UI" w:cs="Segoe UI"/>
          <w:b/>
          <w:bCs/>
          <w:lang w:val="en-US"/>
        </w:rPr>
        <w:t>10</w:t>
      </w:r>
      <w:r w:rsidRPr="3B40DCAB">
        <w:rPr>
          <w:rFonts w:ascii="Segoe UI" w:hAnsi="Segoe UI" w:cs="Segoe UI"/>
          <w:b/>
          <w:bCs/>
          <w:lang w:val="en-US"/>
        </w:rPr>
        <w:t xml:space="preserve">: </w:t>
      </w:r>
      <w:r w:rsidRPr="3B40DCAB">
        <w:rPr>
          <w:rFonts w:ascii="Segoe UI" w:hAnsi="Segoe UI" w:cs="Segoe UI"/>
          <w:lang w:val="en-US"/>
        </w:rPr>
        <w:t xml:space="preserve">Building on this reflection, </w:t>
      </w:r>
      <w:r w:rsidR="00FF48F4" w:rsidRPr="3B40DCAB">
        <w:rPr>
          <w:rFonts w:ascii="Segoe UI" w:hAnsi="Segoe UI" w:cs="Segoe UI"/>
          <w:lang w:val="en-US"/>
        </w:rPr>
        <w:t xml:space="preserve">you can then provide them with the definition on this slide of AI </w:t>
      </w:r>
      <w:r w:rsidR="00BD609A" w:rsidRPr="3B40DCAB">
        <w:rPr>
          <w:rFonts w:ascii="Segoe UI" w:hAnsi="Segoe UI" w:cs="Segoe UI"/>
          <w:lang w:val="en-US"/>
        </w:rPr>
        <w:t>as ‘</w:t>
      </w:r>
      <w:r w:rsidR="00FF48F4" w:rsidRPr="3B40DCAB">
        <w:rPr>
          <w:rFonts w:ascii="Segoe UI" w:hAnsi="Segoe UI" w:cs="Segoe UI"/>
        </w:rPr>
        <w:t>an attempt to make a computer, a robot, or other piece of technology ‘think’ and do some thing</w:t>
      </w:r>
      <w:r w:rsidR="00A91743">
        <w:rPr>
          <w:rFonts w:ascii="Segoe UI" w:hAnsi="Segoe UI" w:cs="Segoe UI"/>
        </w:rPr>
        <w:t>s</w:t>
      </w:r>
      <w:r w:rsidR="00FF48F4" w:rsidRPr="3B40DCAB">
        <w:rPr>
          <w:rFonts w:ascii="Segoe UI" w:hAnsi="Segoe UI" w:cs="Segoe UI"/>
        </w:rPr>
        <w:t xml:space="preserve"> like humans</w:t>
      </w:r>
      <w:r w:rsidR="00BD609A" w:rsidRPr="3B40DCAB">
        <w:rPr>
          <w:rFonts w:ascii="Segoe UI" w:hAnsi="Segoe UI" w:cs="Segoe UI"/>
        </w:rPr>
        <w:t>.’</w:t>
      </w:r>
      <w:r w:rsidR="004117FB">
        <w:rPr>
          <w:rFonts w:ascii="Segoe UI" w:hAnsi="Segoe UI" w:cs="Segoe UI"/>
        </w:rPr>
        <w:t xml:space="preserve"> </w:t>
      </w:r>
      <w:r w:rsidR="004117FB" w:rsidRPr="004117FB">
        <w:rPr>
          <w:rFonts w:ascii="Segoe UI" w:hAnsi="Segoe UI" w:cs="Segoe UI"/>
          <w:lang w:val="en-US"/>
        </w:rPr>
        <w:t xml:space="preserve">Artificial Intelligence is when computers are trained to try to do things that would usually require human intelligence. So basically, computers are taught how to “think” and perform tasks like humans. </w:t>
      </w:r>
    </w:p>
    <w:p w14:paraId="30EBFD78" w14:textId="071B7D49" w:rsidR="0049365D" w:rsidRDefault="000E5D1A" w:rsidP="0049365D">
      <w:pPr>
        <w:contextualSpacing/>
        <w:rPr>
          <w:rFonts w:cs="Segoe UI"/>
        </w:rPr>
      </w:pPr>
      <w:r w:rsidRPr="0040481A">
        <w:rPr>
          <w:rFonts w:cs="Segoe UI"/>
          <w:b/>
          <w:bCs/>
        </w:rPr>
        <w:t>Slide 11:</w:t>
      </w:r>
      <w:r w:rsidR="0049365D" w:rsidRPr="0049365D">
        <w:rPr>
          <w:rFonts w:cs="Segoe UI"/>
        </w:rPr>
        <w:t xml:space="preserve"> </w:t>
      </w:r>
      <w:r w:rsidR="0049365D" w:rsidRPr="0040481A">
        <w:rPr>
          <w:rFonts w:cs="Segoe UI"/>
        </w:rPr>
        <w:t>A brief history of AI</w:t>
      </w:r>
      <w:r w:rsidR="0040481A">
        <w:rPr>
          <w:rFonts w:cs="Segoe UI"/>
        </w:rPr>
        <w:t>-</w:t>
      </w:r>
      <w:r w:rsidR="0049365D" w:rsidRPr="0049365D">
        <w:rPr>
          <w:rFonts w:cs="Segoe UI"/>
        </w:rPr>
        <w:t xml:space="preserve"> Highlight key moments of technology evolution</w:t>
      </w:r>
      <w:r w:rsidR="008B3948">
        <w:rPr>
          <w:rFonts w:cs="Segoe UI"/>
        </w:rPr>
        <w:t xml:space="preserve"> that brought us to the current state of AI today. </w:t>
      </w:r>
      <w:r w:rsidR="0049365D" w:rsidRPr="0049365D">
        <w:rPr>
          <w:rFonts w:cs="Segoe UI"/>
        </w:rPr>
        <w:t xml:space="preserve">The emphasis here </w:t>
      </w:r>
      <w:r w:rsidR="008B3948">
        <w:rPr>
          <w:rFonts w:cs="Segoe UI"/>
        </w:rPr>
        <w:t>is</w:t>
      </w:r>
      <w:r w:rsidR="0049365D" w:rsidRPr="0049365D">
        <w:rPr>
          <w:rFonts w:cs="Segoe UI"/>
        </w:rPr>
        <w:t xml:space="preserve"> to tell the story of how AI came to be </w:t>
      </w:r>
      <w:r w:rsidR="008B3948">
        <w:rPr>
          <w:rFonts w:cs="Segoe UI"/>
        </w:rPr>
        <w:t xml:space="preserve">and to introduce some other terms related to AI. </w:t>
      </w:r>
      <w:r w:rsidR="007A6B49">
        <w:rPr>
          <w:rFonts w:cs="Segoe UI"/>
        </w:rPr>
        <w:t>Tell students that they will learn more about generative AI in the next lesson. For reference, here are some additional notes for the key moments in history should you want to go into further detail and discussion:</w:t>
      </w:r>
    </w:p>
    <w:p w14:paraId="562114B3"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lastRenderedPageBreak/>
        <w:t>1950s - Birth of AI: This marks the beginning of AI as a field of study. Researchers started exploring the idea of creating machines that could think and make decisions like humans.</w:t>
      </w:r>
    </w:p>
    <w:p w14:paraId="4E23ECE5"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1956 - Coined Term "Artificial Intelligence": The term "Artificial Intelligence" was officially coined during a conference at Dartmouth College. It became the name for this new field of computer science.</w:t>
      </w:r>
    </w:p>
    <w:p w14:paraId="5343ED2C"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1960s - Early AI Programs Developed: In this decade, researchers began creating early AI programs, often using rule-based systems to solve specific problems.</w:t>
      </w:r>
    </w:p>
    <w:p w14:paraId="6FEEA4F9"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1980s - Expert Systems and Rule-Based AI: AI research in the 1980s focused on expert systems, which were programs designed to mimic human expertise in specific domains.</w:t>
      </w:r>
    </w:p>
    <w:p w14:paraId="313BC531"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1997 - IBM's Deep Blue Beats a Chess Champion: IBM's Deep Blue supercomputer defeated chess grandmaster Garry Kasparov, demonstrating that AI could excel in complex games.</w:t>
      </w:r>
    </w:p>
    <w:p w14:paraId="5D08AF75"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2000s - Machine Learning Gains Popularity: Machine learning, a subset of AI, gained popularity as computers started learning from data to improve their performance.</w:t>
      </w:r>
    </w:p>
    <w:p w14:paraId="3140005C"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2010s - Rise of Neural Networks: Neural networks, inspired by the human brain, led to significant advancements in AI, including image and speech recognition.</w:t>
      </w:r>
    </w:p>
    <w:p w14:paraId="7F5A8FA0" w14:textId="77777777" w:rsidR="00B83B49" w:rsidRPr="00347153" w:rsidRDefault="00B83B49" w:rsidP="00B83B49">
      <w:pPr>
        <w:pStyle w:val="ListParagraph"/>
        <w:numPr>
          <w:ilvl w:val="0"/>
          <w:numId w:val="12"/>
        </w:numPr>
        <w:rPr>
          <w:rFonts w:ascii="Segoe UI" w:hAnsi="Segoe UI" w:cs="Segoe UI"/>
          <w:sz w:val="24"/>
          <w:szCs w:val="24"/>
        </w:rPr>
      </w:pPr>
      <w:r w:rsidRPr="00347153">
        <w:rPr>
          <w:rFonts w:ascii="Segoe UI" w:hAnsi="Segoe UI" w:cs="Segoe UI"/>
          <w:sz w:val="24"/>
          <w:szCs w:val="24"/>
        </w:rPr>
        <w:t>Present - Large Language Models and Generative AI: Today, we have large language models like GPT-3 and generative AI that can understand and generate human-like text, revolutionizing various applications.</w:t>
      </w:r>
    </w:p>
    <w:p w14:paraId="199F2466" w14:textId="77777777" w:rsidR="000E5D1A" w:rsidRDefault="000E5D1A" w:rsidP="0049365D">
      <w:pPr>
        <w:contextualSpacing/>
        <w:rPr>
          <w:rFonts w:cs="Segoe UI"/>
        </w:rPr>
      </w:pPr>
    </w:p>
    <w:p w14:paraId="25938A20" w14:textId="0BA09742" w:rsidR="008B3948" w:rsidRDefault="000E5D1A" w:rsidP="0049365D">
      <w:pPr>
        <w:contextualSpacing/>
        <w:rPr>
          <w:rFonts w:cs="Segoe UI"/>
        </w:rPr>
      </w:pPr>
      <w:r w:rsidRPr="008B3948">
        <w:rPr>
          <w:rFonts w:cs="Segoe UI"/>
          <w:b/>
          <w:bCs/>
        </w:rPr>
        <w:t>Slide 12</w:t>
      </w:r>
      <w:r>
        <w:rPr>
          <w:rFonts w:cs="Segoe UI"/>
        </w:rPr>
        <w:t>: Recap of Key Terms</w:t>
      </w:r>
      <w:del w:id="3" w:author="Author">
        <w:r w:rsidR="0040481A" w:rsidDel="00C47785">
          <w:rPr>
            <w:rFonts w:cs="Segoe UI"/>
          </w:rPr>
          <w:delText xml:space="preserve">- </w:delText>
        </w:r>
      </w:del>
      <w:ins w:id="4" w:author="Author">
        <w:r w:rsidR="00C47785">
          <w:rPr>
            <w:rFonts w:cs="Segoe UI"/>
          </w:rPr>
          <w:t xml:space="preserve">: </w:t>
        </w:r>
      </w:ins>
      <w:r w:rsidR="00C47785">
        <w:rPr>
          <w:rFonts w:cs="Segoe UI"/>
        </w:rPr>
        <w:t xml:space="preserve">the </w:t>
      </w:r>
      <w:r>
        <w:rPr>
          <w:rFonts w:cs="Segoe UI"/>
        </w:rPr>
        <w:t xml:space="preserve">timeline introduced </w:t>
      </w:r>
      <w:r w:rsidR="008B3948">
        <w:rPr>
          <w:rFonts w:cs="Segoe UI"/>
        </w:rPr>
        <w:t xml:space="preserve">a few key terms that support students in furthering their understanding of AI. These terms are Machine Learning, Neural Network, Large Language Models, Chatbots, and Generative AI. </w:t>
      </w:r>
    </w:p>
    <w:p w14:paraId="0F96A960" w14:textId="77777777" w:rsidR="000E5D1A" w:rsidRPr="00347153" w:rsidRDefault="000E5D1A" w:rsidP="008B3948">
      <w:pPr>
        <w:pStyle w:val="ListParagraph"/>
        <w:numPr>
          <w:ilvl w:val="0"/>
          <w:numId w:val="11"/>
        </w:numPr>
        <w:rPr>
          <w:rFonts w:ascii="Segoe UI" w:hAnsi="Segoe UI" w:cs="Segoe UI"/>
          <w:sz w:val="24"/>
          <w:szCs w:val="24"/>
        </w:rPr>
      </w:pPr>
      <w:r w:rsidRPr="00347153">
        <w:rPr>
          <w:rFonts w:ascii="Segoe UI" w:hAnsi="Segoe UI" w:cs="Segoe UI"/>
          <w:sz w:val="24"/>
          <w:szCs w:val="24"/>
        </w:rPr>
        <w:t>Machine Learning: Computers learning from data to make decisions or predictions.</w:t>
      </w:r>
    </w:p>
    <w:p w14:paraId="21EC87A4" w14:textId="77777777" w:rsidR="000E5D1A" w:rsidRPr="00347153" w:rsidRDefault="000E5D1A" w:rsidP="008B3948">
      <w:pPr>
        <w:pStyle w:val="ListParagraph"/>
        <w:numPr>
          <w:ilvl w:val="0"/>
          <w:numId w:val="11"/>
        </w:numPr>
        <w:rPr>
          <w:rFonts w:ascii="Segoe UI" w:hAnsi="Segoe UI" w:cs="Segoe UI"/>
          <w:sz w:val="24"/>
          <w:szCs w:val="24"/>
        </w:rPr>
      </w:pPr>
      <w:r w:rsidRPr="00347153">
        <w:rPr>
          <w:rFonts w:ascii="Segoe UI" w:hAnsi="Segoe UI" w:cs="Segoe UI"/>
          <w:sz w:val="24"/>
          <w:szCs w:val="24"/>
        </w:rPr>
        <w:t>Neural Network: A computer system inspired by the human brain, used in deep learning.</w:t>
      </w:r>
    </w:p>
    <w:p w14:paraId="0A1C6829" w14:textId="77777777" w:rsidR="000E5D1A" w:rsidRPr="00347153" w:rsidRDefault="000E5D1A" w:rsidP="008B3948">
      <w:pPr>
        <w:pStyle w:val="ListParagraph"/>
        <w:numPr>
          <w:ilvl w:val="0"/>
          <w:numId w:val="11"/>
        </w:numPr>
        <w:rPr>
          <w:rFonts w:ascii="Segoe UI" w:hAnsi="Segoe UI" w:cs="Segoe UI"/>
          <w:sz w:val="24"/>
          <w:szCs w:val="24"/>
        </w:rPr>
      </w:pPr>
      <w:r w:rsidRPr="00347153">
        <w:rPr>
          <w:rFonts w:ascii="Segoe UI" w:hAnsi="Segoe UI" w:cs="Segoe UI"/>
          <w:sz w:val="24"/>
          <w:szCs w:val="24"/>
        </w:rPr>
        <w:t>Large Language Models: Advanced AI models understanding and generating human-like text.</w:t>
      </w:r>
    </w:p>
    <w:p w14:paraId="7ED4AE9A" w14:textId="77777777" w:rsidR="000E5D1A" w:rsidRPr="00347153" w:rsidRDefault="000E5D1A" w:rsidP="008B3948">
      <w:pPr>
        <w:pStyle w:val="ListParagraph"/>
        <w:numPr>
          <w:ilvl w:val="0"/>
          <w:numId w:val="11"/>
        </w:numPr>
        <w:rPr>
          <w:rFonts w:ascii="Segoe UI" w:hAnsi="Segoe UI" w:cs="Segoe UI"/>
          <w:sz w:val="24"/>
          <w:szCs w:val="24"/>
        </w:rPr>
      </w:pPr>
      <w:r w:rsidRPr="00347153">
        <w:rPr>
          <w:rFonts w:ascii="Segoe UI" w:hAnsi="Segoe UI" w:cs="Segoe UI"/>
          <w:sz w:val="24"/>
          <w:szCs w:val="24"/>
        </w:rPr>
        <w:t>Chatbots: AI programs that chat with people, like virtual assistants.</w:t>
      </w:r>
    </w:p>
    <w:p w14:paraId="403B559D" w14:textId="77777777" w:rsidR="000E5D1A" w:rsidRPr="00347153" w:rsidRDefault="000E5D1A" w:rsidP="008B3948">
      <w:pPr>
        <w:pStyle w:val="ListParagraph"/>
        <w:numPr>
          <w:ilvl w:val="0"/>
          <w:numId w:val="11"/>
        </w:numPr>
        <w:rPr>
          <w:rFonts w:ascii="Segoe UI" w:hAnsi="Segoe UI" w:cs="Segoe UI"/>
          <w:sz w:val="24"/>
          <w:szCs w:val="24"/>
        </w:rPr>
      </w:pPr>
      <w:r w:rsidRPr="00347153">
        <w:rPr>
          <w:rFonts w:ascii="Segoe UI" w:hAnsi="Segoe UI" w:cs="Segoe UI"/>
          <w:sz w:val="24"/>
          <w:szCs w:val="24"/>
        </w:rPr>
        <w:t>Generative AI: AI that creates new content, like art or text, on its own.</w:t>
      </w:r>
    </w:p>
    <w:p w14:paraId="0B26A2E0" w14:textId="77777777" w:rsidR="00E94C4D" w:rsidRDefault="00E94C4D" w:rsidP="6003208F">
      <w:pPr>
        <w:pStyle w:val="paragraph"/>
        <w:spacing w:before="0" w:beforeAutospacing="0" w:after="0" w:afterAutospacing="0"/>
        <w:textAlignment w:val="baseline"/>
        <w:rPr>
          <w:rStyle w:val="normaltextrun"/>
          <w:rFonts w:ascii="Segoe UI" w:hAnsi="Segoe UI" w:cs="Segoe UI"/>
          <w:b/>
          <w:bCs/>
          <w:lang w:val="en-US"/>
        </w:rPr>
      </w:pPr>
    </w:p>
    <w:p w14:paraId="5385D668" w14:textId="59D16567" w:rsidR="00110487" w:rsidRPr="00CB3240" w:rsidRDefault="00110487" w:rsidP="00110487">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Segoe UI" w:hAnsi="Segoe UI" w:cs="Segoe UI"/>
          <w:color w:val="7030A0"/>
          <w:lang w:val="en-US"/>
        </w:rPr>
        <w:t>At this point you should be around 15:00 minutes into your 45:00-minute lesson. </w:t>
      </w:r>
      <w:r>
        <w:rPr>
          <w:rStyle w:val="eop"/>
          <w:rFonts w:ascii="Segoe UI" w:hAnsi="Segoe UI" w:cs="Segoe UI"/>
          <w:color w:val="7030A0"/>
        </w:rPr>
        <w:t> </w:t>
      </w:r>
    </w:p>
    <w:p w14:paraId="6C1D4E6A" w14:textId="77777777" w:rsidR="00110487" w:rsidRPr="00423E0E" w:rsidRDefault="00110487" w:rsidP="6003208F">
      <w:pPr>
        <w:pStyle w:val="paragraph"/>
        <w:spacing w:before="0" w:beforeAutospacing="0" w:after="0" w:afterAutospacing="0"/>
        <w:textAlignment w:val="baseline"/>
        <w:rPr>
          <w:rStyle w:val="normaltextrun"/>
          <w:rFonts w:ascii="Segoe UI" w:hAnsi="Segoe UI" w:cs="Segoe UI"/>
          <w:b/>
          <w:bCs/>
          <w:lang w:val="en-US"/>
        </w:rPr>
      </w:pPr>
    </w:p>
    <w:p w14:paraId="1C6B458D" w14:textId="66B1B84D" w:rsidR="00A35660" w:rsidRPr="00A35660" w:rsidRDefault="00423E0E" w:rsidP="00A35660">
      <w:pPr>
        <w:rPr>
          <w:rFonts w:eastAsia="Segoe UI" w:cs="Segoe UI"/>
          <w:color w:val="1A1A1A" w:themeColor="text1"/>
        </w:rPr>
      </w:pPr>
      <w:r w:rsidRPr="3B40DCAB">
        <w:rPr>
          <w:rStyle w:val="normaltextrun"/>
          <w:rFonts w:cs="Segoe UI"/>
          <w:b/>
          <w:bCs/>
        </w:rPr>
        <w:t>Slide 1</w:t>
      </w:r>
      <w:r w:rsidR="00B83B49">
        <w:rPr>
          <w:rStyle w:val="normaltextrun"/>
          <w:rFonts w:cs="Segoe UI"/>
          <w:b/>
          <w:bCs/>
        </w:rPr>
        <w:t>3</w:t>
      </w:r>
      <w:r w:rsidRPr="3B40DCAB">
        <w:rPr>
          <w:rStyle w:val="normaltextrun"/>
          <w:rFonts w:cs="Segoe UI"/>
          <w:b/>
          <w:bCs/>
        </w:rPr>
        <w:t>:</w:t>
      </w:r>
      <w:r w:rsidR="00F44ADD" w:rsidRPr="3B40DCAB">
        <w:rPr>
          <w:rFonts w:eastAsia="Segoe UI" w:cs="Segoe UI"/>
          <w:color w:val="7030A0"/>
        </w:rPr>
        <w:t xml:space="preserve"> Sprint </w:t>
      </w:r>
      <w:r w:rsidR="00BD609A" w:rsidRPr="3B40DCAB">
        <w:rPr>
          <w:rFonts w:eastAsia="Segoe UI" w:cs="Segoe UI"/>
          <w:color w:val="7030A0"/>
        </w:rPr>
        <w:t>One</w:t>
      </w:r>
      <w:r w:rsidR="00F44ADD" w:rsidRPr="3B40DCAB">
        <w:rPr>
          <w:rFonts w:eastAsia="Segoe UI" w:cs="Segoe UI"/>
          <w:color w:val="7030A0"/>
        </w:rPr>
        <w:t xml:space="preserve"> </w:t>
      </w:r>
      <w:r w:rsidR="00F44ADD" w:rsidRPr="3B40DCAB">
        <w:rPr>
          <w:rFonts w:eastAsia="Segoe UI" w:cs="Segoe UI"/>
          <w:color w:val="1A1A1A" w:themeColor="text1"/>
        </w:rPr>
        <w:t>– In the first ten-minute sprint</w:t>
      </w:r>
      <w:r w:rsidR="00073A88" w:rsidRPr="3B40DCAB">
        <w:rPr>
          <w:rFonts w:eastAsia="Segoe UI" w:cs="Segoe UI"/>
          <w:color w:val="1A1A1A" w:themeColor="text1"/>
        </w:rPr>
        <w:t xml:space="preserve"> of Lesson </w:t>
      </w:r>
      <w:r w:rsidR="00BD609A" w:rsidRPr="3B40DCAB">
        <w:rPr>
          <w:rFonts w:eastAsia="Segoe UI" w:cs="Segoe UI"/>
          <w:color w:val="1A1A1A" w:themeColor="text1"/>
        </w:rPr>
        <w:t>Two</w:t>
      </w:r>
      <w:r w:rsidR="00F44ADD" w:rsidRPr="3B40DCAB">
        <w:rPr>
          <w:rFonts w:eastAsia="Segoe UI" w:cs="Segoe UI"/>
          <w:color w:val="1A1A1A" w:themeColor="text1"/>
        </w:rPr>
        <w:t xml:space="preserve"> your students </w:t>
      </w:r>
      <w:r w:rsidR="00073A88" w:rsidRPr="3B40DCAB">
        <w:rPr>
          <w:rFonts w:eastAsia="Segoe UI" w:cs="Segoe UI"/>
          <w:color w:val="1A1A1A" w:themeColor="text1"/>
        </w:rPr>
        <w:t xml:space="preserve">can work in their teams to </w:t>
      </w:r>
      <w:r w:rsidR="00A35660" w:rsidRPr="3B40DCAB">
        <w:rPr>
          <w:rFonts w:eastAsia="Segoe UI" w:cs="Segoe UI"/>
          <w:color w:val="1A1A1A" w:themeColor="text1"/>
          <w:lang w:val="en-AU"/>
        </w:rPr>
        <w:t xml:space="preserve">go online to research how people have already used AI to try to solve the problem that they have decided to work on as a team. This is a </w:t>
      </w:r>
      <w:r w:rsidR="001B7BC3" w:rsidRPr="3B40DCAB">
        <w:rPr>
          <w:rFonts w:eastAsia="Segoe UI" w:cs="Segoe UI"/>
          <w:color w:val="1A1A1A" w:themeColor="text1"/>
          <w:lang w:val="en-AU"/>
        </w:rPr>
        <w:t>worthwhile</w:t>
      </w:r>
      <w:r w:rsidR="00A35660" w:rsidRPr="3B40DCAB">
        <w:rPr>
          <w:rFonts w:eastAsia="Segoe UI" w:cs="Segoe UI"/>
          <w:color w:val="1A1A1A" w:themeColor="text1"/>
          <w:lang w:val="en-AU"/>
        </w:rPr>
        <w:t xml:space="preserve"> </w:t>
      </w:r>
      <w:r w:rsidR="00B10CAB" w:rsidRPr="3B40DCAB">
        <w:rPr>
          <w:rFonts w:eastAsia="Segoe UI" w:cs="Segoe UI"/>
          <w:color w:val="1A1A1A" w:themeColor="text1"/>
          <w:lang w:val="en-AU"/>
        </w:rPr>
        <w:t xml:space="preserve">use of their time, as one of the ways that their </w:t>
      </w:r>
      <w:r w:rsidR="003371EF" w:rsidRPr="3B40DCAB">
        <w:rPr>
          <w:rFonts w:eastAsia="Segoe UI" w:cs="Segoe UI"/>
          <w:color w:val="1A1A1A" w:themeColor="text1"/>
          <w:lang w:val="en-AU"/>
        </w:rPr>
        <w:t xml:space="preserve">submissions are judged is on how innovative they are. This early research allows them to keep a record of what people have already invented on that problem and helps them to ensure that the idea they end up submitting is different.  </w:t>
      </w:r>
    </w:p>
    <w:p w14:paraId="54AD2C53" w14:textId="77777777" w:rsidR="00A35660" w:rsidRDefault="00A35660" w:rsidP="00F44ADD">
      <w:pPr>
        <w:rPr>
          <w:rFonts w:eastAsia="Segoe UI" w:cs="Segoe UI"/>
          <w:color w:val="1A1A1A" w:themeColor="text1"/>
        </w:rPr>
      </w:pPr>
    </w:p>
    <w:p w14:paraId="0B7794A6" w14:textId="0BCC894F" w:rsidR="00CC2A6C" w:rsidRDefault="00CC2A6C" w:rsidP="00CC2A6C">
      <w:pPr>
        <w:pStyle w:val="paragraph"/>
        <w:spacing w:before="0" w:beforeAutospacing="0" w:after="0" w:afterAutospacing="0"/>
        <w:textAlignment w:val="baseline"/>
        <w:rPr>
          <w:rStyle w:val="eop"/>
          <w:rFonts w:ascii="Segoe UI" w:hAnsi="Segoe UI" w:cs="Segoe UI"/>
          <w:color w:val="7030A0"/>
        </w:rPr>
      </w:pPr>
      <w:r>
        <w:rPr>
          <w:rStyle w:val="normaltextrun"/>
          <w:rFonts w:ascii="Segoe UI" w:hAnsi="Segoe UI" w:cs="Segoe UI"/>
          <w:color w:val="7030A0"/>
          <w:lang w:val="en-US"/>
        </w:rPr>
        <w:t>At this point you should be around 25:00 minutes into your 45:00</w:t>
      </w:r>
      <w:r w:rsidR="00C14EE6">
        <w:rPr>
          <w:rStyle w:val="normaltextrun"/>
          <w:rFonts w:ascii="Segoe UI" w:hAnsi="Segoe UI" w:cs="Segoe UI"/>
          <w:color w:val="7030A0"/>
          <w:lang w:val="en-US"/>
        </w:rPr>
        <w:t>-</w:t>
      </w:r>
      <w:r>
        <w:rPr>
          <w:rStyle w:val="normaltextrun"/>
          <w:rFonts w:ascii="Segoe UI" w:hAnsi="Segoe UI" w:cs="Segoe UI"/>
          <w:color w:val="7030A0"/>
          <w:lang w:val="en-US"/>
        </w:rPr>
        <w:t>minute lesson. </w:t>
      </w:r>
      <w:r>
        <w:rPr>
          <w:rStyle w:val="eop"/>
          <w:rFonts w:ascii="Segoe UI" w:hAnsi="Segoe UI" w:cs="Segoe UI"/>
          <w:color w:val="7030A0"/>
        </w:rPr>
        <w:t> </w:t>
      </w:r>
    </w:p>
    <w:p w14:paraId="381665C1" w14:textId="77777777" w:rsidR="001E35A6" w:rsidRDefault="001E35A6" w:rsidP="00CC2A6C">
      <w:pPr>
        <w:pStyle w:val="paragraph"/>
        <w:spacing w:before="0" w:beforeAutospacing="0" w:after="0" w:afterAutospacing="0"/>
        <w:textAlignment w:val="baseline"/>
        <w:rPr>
          <w:rStyle w:val="eop"/>
          <w:rFonts w:ascii="Segoe UI" w:hAnsi="Segoe UI" w:cs="Segoe UI"/>
          <w:color w:val="7030A0"/>
        </w:rPr>
      </w:pPr>
    </w:p>
    <w:p w14:paraId="1A325B45" w14:textId="3382650D" w:rsidR="001E35A6" w:rsidRDefault="001E35A6" w:rsidP="3B40DCAB">
      <w:pPr>
        <w:pStyle w:val="paragraph"/>
        <w:spacing w:before="0" w:beforeAutospacing="0" w:after="0" w:afterAutospacing="0"/>
        <w:textAlignment w:val="baseline"/>
        <w:rPr>
          <w:rStyle w:val="normaltextrun"/>
          <w:rFonts w:ascii="Segoe UI" w:hAnsi="Segoe UI" w:cs="Segoe UI"/>
          <w:lang w:val="en-US"/>
        </w:rPr>
      </w:pPr>
      <w:r w:rsidRPr="3B40DCAB">
        <w:rPr>
          <w:rStyle w:val="normaltextrun"/>
          <w:rFonts w:ascii="Segoe UI" w:hAnsi="Segoe UI" w:cs="Segoe UI"/>
          <w:b/>
          <w:bCs/>
          <w:lang w:val="en-US"/>
        </w:rPr>
        <w:t>Slide 1</w:t>
      </w:r>
      <w:r w:rsidR="00B83B49">
        <w:rPr>
          <w:rStyle w:val="normaltextrun"/>
          <w:rFonts w:ascii="Segoe UI" w:hAnsi="Segoe UI" w:cs="Segoe UI"/>
          <w:b/>
          <w:bCs/>
          <w:lang w:val="en-US"/>
        </w:rPr>
        <w:t>4</w:t>
      </w:r>
      <w:r w:rsidRPr="3B40DCAB">
        <w:rPr>
          <w:rStyle w:val="normaltextrun"/>
          <w:rFonts w:ascii="Segoe UI" w:hAnsi="Segoe UI" w:cs="Segoe UI"/>
          <w:b/>
          <w:bCs/>
          <w:lang w:val="en-US"/>
        </w:rPr>
        <w:t>:</w:t>
      </w:r>
      <w:r w:rsidR="00E96CF9" w:rsidRPr="3B40DCAB">
        <w:rPr>
          <w:rStyle w:val="normaltextrun"/>
          <w:rFonts w:ascii="Segoe UI" w:hAnsi="Segoe UI" w:cs="Segoe UI"/>
          <w:b/>
          <w:bCs/>
          <w:lang w:val="en-US"/>
        </w:rPr>
        <w:t xml:space="preserve"> </w:t>
      </w:r>
      <w:r w:rsidR="00E96CF9" w:rsidRPr="3B40DCAB">
        <w:rPr>
          <w:rStyle w:val="normaltextrun"/>
          <w:rFonts w:ascii="Segoe UI" w:hAnsi="Segoe UI" w:cs="Segoe UI"/>
          <w:color w:val="7030A0"/>
          <w:lang w:val="en-US"/>
        </w:rPr>
        <w:t>Rapid Reflection –</w:t>
      </w:r>
      <w:r w:rsidR="00E96CF9" w:rsidRPr="3B40DCAB">
        <w:rPr>
          <w:rStyle w:val="normaltextrun"/>
          <w:rFonts w:ascii="Segoe UI" w:hAnsi="Segoe UI" w:cs="Segoe UI"/>
          <w:b/>
          <w:bCs/>
          <w:color w:val="7030A0"/>
          <w:lang w:val="en-US"/>
        </w:rPr>
        <w:t xml:space="preserve"> </w:t>
      </w:r>
      <w:r w:rsidR="0027149E" w:rsidRPr="3B40DCAB">
        <w:rPr>
          <w:rStyle w:val="normaltextrun"/>
          <w:rFonts w:ascii="Segoe UI" w:hAnsi="Segoe UI" w:cs="Segoe UI"/>
          <w:lang w:val="en-US"/>
        </w:rPr>
        <w:t xml:space="preserve">As a way of bringing your students back from their sprint, this </w:t>
      </w:r>
      <w:r w:rsidR="006D5E5F" w:rsidRPr="3B40DCAB">
        <w:rPr>
          <w:rStyle w:val="normaltextrun"/>
          <w:rFonts w:ascii="Segoe UI" w:hAnsi="Segoe UI" w:cs="Segoe UI"/>
          <w:lang w:val="en-US"/>
        </w:rPr>
        <w:t xml:space="preserve">is a chance </w:t>
      </w:r>
      <w:r w:rsidR="000074F5" w:rsidRPr="3B40DCAB">
        <w:rPr>
          <w:rStyle w:val="normaltextrun"/>
          <w:rFonts w:ascii="Segoe UI" w:hAnsi="Segoe UI" w:cs="Segoe UI"/>
          <w:lang w:val="en-US"/>
        </w:rPr>
        <w:t xml:space="preserve">to </w:t>
      </w:r>
      <w:r w:rsidR="00252A0A" w:rsidRPr="3B40DCAB">
        <w:rPr>
          <w:rStyle w:val="normaltextrun"/>
          <w:rFonts w:ascii="Segoe UI" w:hAnsi="Segoe UI" w:cs="Segoe UI"/>
          <w:lang w:val="en-US"/>
        </w:rPr>
        <w:t xml:space="preserve">reflect as a </w:t>
      </w:r>
      <w:r w:rsidR="004D56EE" w:rsidRPr="3B40DCAB">
        <w:rPr>
          <w:rStyle w:val="normaltextrun"/>
          <w:rFonts w:ascii="Segoe UI" w:hAnsi="Segoe UI" w:cs="Segoe UI"/>
          <w:lang w:val="en-US"/>
        </w:rPr>
        <w:t>class</w:t>
      </w:r>
      <w:r w:rsidR="00127659" w:rsidRPr="3B40DCAB">
        <w:rPr>
          <w:rStyle w:val="normaltextrun"/>
          <w:rFonts w:ascii="Segoe UI" w:hAnsi="Segoe UI" w:cs="Segoe UI"/>
          <w:lang w:val="en-US"/>
        </w:rPr>
        <w:t>, and again for you as their teacher to emphasize</w:t>
      </w:r>
      <w:r w:rsidR="00941C57" w:rsidRPr="3B40DCAB">
        <w:rPr>
          <w:rStyle w:val="normaltextrun"/>
          <w:rFonts w:ascii="Segoe UI" w:hAnsi="Segoe UI" w:cs="Segoe UI"/>
          <w:lang w:val="en-US"/>
        </w:rPr>
        <w:t xml:space="preserve"> that when they do begin to innovate their ideas </w:t>
      </w:r>
      <w:r w:rsidR="00A07317" w:rsidRPr="3B40DCAB">
        <w:rPr>
          <w:rStyle w:val="normaltextrun"/>
          <w:rFonts w:ascii="Segoe UI" w:hAnsi="Segoe UI" w:cs="Segoe UI"/>
          <w:lang w:val="en-US"/>
        </w:rPr>
        <w:t>that they are creating something unique and new!</w:t>
      </w:r>
    </w:p>
    <w:p w14:paraId="7501BEA9" w14:textId="77777777" w:rsidR="00A07317" w:rsidRPr="008E4C0F" w:rsidRDefault="00A07317" w:rsidP="00CC2A6C">
      <w:pPr>
        <w:pStyle w:val="paragraph"/>
        <w:spacing w:before="0" w:beforeAutospacing="0" w:after="0" w:afterAutospacing="0"/>
        <w:textAlignment w:val="baseline"/>
        <w:rPr>
          <w:rStyle w:val="normaltextrun"/>
          <w:rFonts w:ascii="Segoe UI" w:hAnsi="Segoe UI" w:cs="Segoe UI"/>
          <w:b/>
          <w:bCs/>
          <w:lang w:val="en-US"/>
        </w:rPr>
      </w:pPr>
    </w:p>
    <w:p w14:paraId="55627B2B" w14:textId="535DFD4D" w:rsidR="00423E0E" w:rsidRDefault="000D23D5" w:rsidP="3B40DCAB">
      <w:pPr>
        <w:pStyle w:val="paragraph"/>
        <w:spacing w:before="0" w:beforeAutospacing="0" w:after="0" w:afterAutospacing="0"/>
        <w:textAlignment w:val="baseline"/>
        <w:rPr>
          <w:rStyle w:val="normaltextrun"/>
          <w:rFonts w:ascii="Segoe UI" w:hAnsi="Segoe UI" w:cs="Segoe UI"/>
          <w:lang w:val="en-US"/>
        </w:rPr>
      </w:pPr>
      <w:r w:rsidRPr="3B40DCAB">
        <w:rPr>
          <w:rStyle w:val="normaltextrun"/>
          <w:rFonts w:ascii="Segoe UI" w:hAnsi="Segoe UI" w:cs="Segoe UI"/>
          <w:b/>
          <w:bCs/>
          <w:lang w:val="en-US"/>
        </w:rPr>
        <w:t>Slide 1</w:t>
      </w:r>
      <w:r w:rsidR="00340638">
        <w:rPr>
          <w:rStyle w:val="normaltextrun"/>
          <w:rFonts w:ascii="Segoe UI" w:hAnsi="Segoe UI" w:cs="Segoe UI"/>
          <w:b/>
          <w:bCs/>
          <w:lang w:val="en-US"/>
        </w:rPr>
        <w:t>5</w:t>
      </w:r>
      <w:r w:rsidRPr="3B40DCAB">
        <w:rPr>
          <w:rStyle w:val="normaltextrun"/>
          <w:rFonts w:ascii="Segoe UI" w:hAnsi="Segoe UI" w:cs="Segoe UI"/>
          <w:b/>
          <w:bCs/>
          <w:lang w:val="en-US"/>
        </w:rPr>
        <w:t xml:space="preserve"> – 1</w:t>
      </w:r>
      <w:r w:rsidR="00340638">
        <w:rPr>
          <w:rStyle w:val="normaltextrun"/>
          <w:rFonts w:ascii="Segoe UI" w:hAnsi="Segoe UI" w:cs="Segoe UI"/>
          <w:b/>
          <w:bCs/>
          <w:lang w:val="en-US"/>
        </w:rPr>
        <w:t>8</w:t>
      </w:r>
      <w:r w:rsidR="00C80FA6" w:rsidRPr="3B40DCAB">
        <w:rPr>
          <w:rStyle w:val="normaltextrun"/>
          <w:rFonts w:ascii="Segoe UI" w:hAnsi="Segoe UI" w:cs="Segoe UI"/>
          <w:b/>
          <w:bCs/>
          <w:lang w:val="en-US"/>
        </w:rPr>
        <w:t xml:space="preserve">: </w:t>
      </w:r>
      <w:r w:rsidR="00C80FA6" w:rsidRPr="3B40DCAB">
        <w:rPr>
          <w:rStyle w:val="normaltextrun"/>
          <w:rFonts w:ascii="Segoe UI" w:hAnsi="Segoe UI" w:cs="Segoe UI"/>
          <w:lang w:val="en-US"/>
        </w:rPr>
        <w:t>In our training of students around the world in AI, we have found the simple process that we step through in the next slides very easy for them to understand. Essentially AI can be though</w:t>
      </w:r>
      <w:r w:rsidR="001B7BC3" w:rsidRPr="3B40DCAB">
        <w:rPr>
          <w:rStyle w:val="normaltextrun"/>
          <w:rFonts w:ascii="Segoe UI" w:hAnsi="Segoe UI" w:cs="Segoe UI"/>
          <w:lang w:val="en-US"/>
        </w:rPr>
        <w:t>t</w:t>
      </w:r>
      <w:r w:rsidR="00C80FA6" w:rsidRPr="3B40DCAB">
        <w:rPr>
          <w:rStyle w:val="normaltextrun"/>
          <w:rFonts w:ascii="Segoe UI" w:hAnsi="Segoe UI" w:cs="Segoe UI"/>
          <w:lang w:val="en-US"/>
        </w:rPr>
        <w:t xml:space="preserve"> of as</w:t>
      </w:r>
      <w:r w:rsidR="001B7BC3" w:rsidRPr="3B40DCAB">
        <w:rPr>
          <w:rStyle w:val="normaltextrun"/>
          <w:rFonts w:ascii="Segoe UI" w:hAnsi="Segoe UI" w:cs="Segoe UI"/>
          <w:lang w:val="en-US"/>
        </w:rPr>
        <w:t xml:space="preserve"> moving through three steps</w:t>
      </w:r>
      <w:r w:rsidR="00C80FA6" w:rsidRPr="3B40DCAB">
        <w:rPr>
          <w:rStyle w:val="normaltextrun"/>
          <w:rFonts w:ascii="Segoe UI" w:hAnsi="Segoe UI" w:cs="Segoe UI"/>
          <w:lang w:val="en-US"/>
        </w:rPr>
        <w:t xml:space="preserve">: </w:t>
      </w:r>
    </w:p>
    <w:p w14:paraId="79387F15" w14:textId="2F2E55E4" w:rsidR="00C80FA6" w:rsidRPr="0008246E" w:rsidRDefault="00C80FA6" w:rsidP="00C80FA6">
      <w:pPr>
        <w:pStyle w:val="paragraph"/>
        <w:numPr>
          <w:ilvl w:val="0"/>
          <w:numId w:val="8"/>
        </w:numPr>
        <w:spacing w:before="0" w:beforeAutospacing="0" w:after="0" w:afterAutospacing="0"/>
        <w:textAlignment w:val="baseline"/>
        <w:rPr>
          <w:rStyle w:val="normaltextrun"/>
          <w:rFonts w:ascii="Segoe UI" w:hAnsi="Segoe UI" w:cs="Segoe UI"/>
          <w:b/>
          <w:bCs/>
          <w:lang w:val="en-US"/>
        </w:rPr>
      </w:pPr>
      <w:r>
        <w:rPr>
          <w:rStyle w:val="normaltextrun"/>
          <w:rFonts w:ascii="Segoe UI" w:hAnsi="Segoe UI" w:cs="Segoe UI"/>
          <w:lang w:val="en-US"/>
        </w:rPr>
        <w:t>Step 1: Data is collected</w:t>
      </w:r>
      <w:r w:rsidR="0008246E">
        <w:rPr>
          <w:rStyle w:val="normaltextrun"/>
          <w:rFonts w:ascii="Segoe UI" w:hAnsi="Segoe UI" w:cs="Segoe UI"/>
          <w:lang w:val="en-US"/>
        </w:rPr>
        <w:t xml:space="preserve">. </w:t>
      </w:r>
    </w:p>
    <w:p w14:paraId="1D850A5E" w14:textId="7783CC72" w:rsidR="0008246E" w:rsidRPr="0008246E" w:rsidRDefault="0008246E" w:rsidP="00C80FA6">
      <w:pPr>
        <w:pStyle w:val="paragraph"/>
        <w:numPr>
          <w:ilvl w:val="0"/>
          <w:numId w:val="8"/>
        </w:numPr>
        <w:spacing w:before="0" w:beforeAutospacing="0" w:after="0" w:afterAutospacing="0"/>
        <w:textAlignment w:val="baseline"/>
        <w:rPr>
          <w:rStyle w:val="normaltextrun"/>
          <w:rFonts w:ascii="Segoe UI" w:hAnsi="Segoe UI" w:cs="Segoe UI"/>
          <w:b/>
          <w:bCs/>
          <w:lang w:val="en-US"/>
        </w:rPr>
      </w:pPr>
      <w:r>
        <w:rPr>
          <w:rStyle w:val="normaltextrun"/>
          <w:rFonts w:ascii="Segoe UI" w:hAnsi="Segoe UI" w:cs="Segoe UI"/>
          <w:lang w:val="en-US"/>
        </w:rPr>
        <w:t>Step 2: This is received by the AI</w:t>
      </w:r>
      <w:r w:rsidR="001B7BC3">
        <w:rPr>
          <w:rStyle w:val="normaltextrun"/>
          <w:rFonts w:ascii="Segoe UI" w:hAnsi="Segoe UI" w:cs="Segoe UI"/>
          <w:lang w:val="en-US"/>
        </w:rPr>
        <w:t xml:space="preserve"> (and </w:t>
      </w:r>
      <w:r w:rsidR="006D188C">
        <w:rPr>
          <w:rStyle w:val="normaltextrun"/>
          <w:rFonts w:ascii="Segoe UI" w:hAnsi="Segoe UI" w:cs="Segoe UI"/>
          <w:lang w:val="en-US"/>
        </w:rPr>
        <w:t xml:space="preserve">your students can determine what the ‘container’ of their AI is. </w:t>
      </w:r>
    </w:p>
    <w:p w14:paraId="322B84DD" w14:textId="08598687" w:rsidR="0008246E" w:rsidRPr="00443D82" w:rsidRDefault="0008246E" w:rsidP="00C80FA6">
      <w:pPr>
        <w:pStyle w:val="paragraph"/>
        <w:numPr>
          <w:ilvl w:val="0"/>
          <w:numId w:val="8"/>
        </w:numPr>
        <w:spacing w:before="0" w:beforeAutospacing="0" w:after="0" w:afterAutospacing="0"/>
        <w:textAlignment w:val="baseline"/>
        <w:rPr>
          <w:rStyle w:val="normaltextrun"/>
          <w:rFonts w:ascii="Segoe UI" w:hAnsi="Segoe UI" w:cs="Segoe UI"/>
          <w:b/>
          <w:bCs/>
          <w:lang w:val="en-US"/>
        </w:rPr>
      </w:pPr>
      <w:r>
        <w:rPr>
          <w:rStyle w:val="normaltextrun"/>
          <w:rFonts w:ascii="Segoe UI" w:hAnsi="Segoe UI" w:cs="Segoe UI"/>
          <w:lang w:val="en-US"/>
        </w:rPr>
        <w:t xml:space="preserve">Step 3: A decision or outcome is created. </w:t>
      </w:r>
    </w:p>
    <w:p w14:paraId="6D1AD600" w14:textId="43C8D1D6" w:rsidR="00443D82" w:rsidRDefault="00443D82" w:rsidP="00443D82">
      <w:pPr>
        <w:pStyle w:val="paragraph"/>
        <w:spacing w:before="0" w:beforeAutospacing="0" w:after="0" w:afterAutospacing="0"/>
        <w:textAlignment w:val="baseline"/>
        <w:rPr>
          <w:rStyle w:val="normaltextrun"/>
          <w:rFonts w:ascii="Segoe UI" w:hAnsi="Segoe UI" w:cs="Segoe UI"/>
          <w:lang w:val="en-US"/>
        </w:rPr>
      </w:pPr>
      <w:r>
        <w:rPr>
          <w:rStyle w:val="normaltextrun"/>
          <w:rFonts w:ascii="Segoe UI" w:hAnsi="Segoe UI" w:cs="Segoe UI"/>
          <w:lang w:val="en-US"/>
        </w:rPr>
        <w:t xml:space="preserve">We will use this approach in the coming lessons to help your students create their AI concepts, so this is an important process to help them understand. At Step 1, we can therefore ask the question of what data is collected, </w:t>
      </w:r>
      <w:r w:rsidR="006D188C">
        <w:rPr>
          <w:rStyle w:val="normaltextrun"/>
          <w:rFonts w:ascii="Segoe UI" w:hAnsi="Segoe UI" w:cs="Segoe UI"/>
          <w:lang w:val="en-US"/>
        </w:rPr>
        <w:t>and</w:t>
      </w:r>
      <w:r>
        <w:rPr>
          <w:rStyle w:val="normaltextrun"/>
          <w:rFonts w:ascii="Segoe UI" w:hAnsi="Segoe UI" w:cs="Segoe UI"/>
          <w:lang w:val="en-US"/>
        </w:rPr>
        <w:t xml:space="preserve"> how it is collected. This is a good setup for the next video, which explains the Microsoft Cognitive Services and the very important tool called APIs. </w:t>
      </w:r>
    </w:p>
    <w:p w14:paraId="7BDE7C42" w14:textId="77777777" w:rsidR="00443D82" w:rsidRPr="007A1576" w:rsidRDefault="00443D82" w:rsidP="00443D82">
      <w:pPr>
        <w:pStyle w:val="paragraph"/>
        <w:spacing w:before="0" w:beforeAutospacing="0" w:after="0" w:afterAutospacing="0"/>
        <w:textAlignment w:val="baseline"/>
        <w:rPr>
          <w:rStyle w:val="normaltextrun"/>
          <w:rFonts w:ascii="Segoe UI" w:hAnsi="Segoe UI" w:cs="Segoe UI"/>
          <w:b/>
          <w:bCs/>
          <w:lang w:val="en-US"/>
        </w:rPr>
      </w:pPr>
    </w:p>
    <w:p w14:paraId="73B891A4" w14:textId="2FDDFBC0" w:rsidR="00443D82" w:rsidRPr="00423E0E" w:rsidRDefault="007A1576" w:rsidP="3B40DCAB">
      <w:pPr>
        <w:pStyle w:val="paragraph"/>
        <w:spacing w:before="0" w:beforeAutospacing="0" w:after="0" w:afterAutospacing="0"/>
        <w:textAlignment w:val="baseline"/>
        <w:rPr>
          <w:rStyle w:val="normaltextrun"/>
          <w:rFonts w:ascii="Segoe UI" w:hAnsi="Segoe UI" w:cs="Segoe UI"/>
          <w:b/>
          <w:bCs/>
          <w:lang w:val="en-US"/>
        </w:rPr>
      </w:pPr>
      <w:r w:rsidRPr="3B40DCAB">
        <w:rPr>
          <w:rStyle w:val="normaltextrun"/>
          <w:rFonts w:ascii="Segoe UI" w:hAnsi="Segoe UI" w:cs="Segoe UI"/>
          <w:b/>
          <w:bCs/>
          <w:lang w:val="en-US"/>
        </w:rPr>
        <w:t>Slide 1</w:t>
      </w:r>
      <w:r w:rsidR="00340638">
        <w:rPr>
          <w:rStyle w:val="normaltextrun"/>
          <w:rFonts w:ascii="Segoe UI" w:hAnsi="Segoe UI" w:cs="Segoe UI"/>
          <w:b/>
          <w:bCs/>
          <w:lang w:val="en-US"/>
        </w:rPr>
        <w:t>9</w:t>
      </w:r>
      <w:r w:rsidRPr="3B40DCAB">
        <w:rPr>
          <w:rStyle w:val="normaltextrun"/>
          <w:rFonts w:ascii="Segoe UI" w:hAnsi="Segoe UI" w:cs="Segoe UI"/>
          <w:b/>
          <w:bCs/>
          <w:lang w:val="en-US"/>
        </w:rPr>
        <w:t xml:space="preserve">: </w:t>
      </w:r>
      <w:r w:rsidRPr="3B40DCAB">
        <w:rPr>
          <w:rStyle w:val="normaltextrun"/>
          <w:rFonts w:ascii="Segoe UI" w:hAnsi="Segoe UI" w:cs="Segoe UI"/>
          <w:lang w:val="en-US"/>
        </w:rPr>
        <w:t xml:space="preserve">This video explains the five Microsoft Cognitive Services </w:t>
      </w:r>
      <w:r w:rsidR="005524B4" w:rsidRPr="3B40DCAB">
        <w:rPr>
          <w:rStyle w:val="normaltextrun"/>
          <w:rFonts w:ascii="Segoe UI" w:hAnsi="Segoe UI" w:cs="Segoe UI"/>
          <w:lang w:val="en-US"/>
        </w:rPr>
        <w:t xml:space="preserve">which are the </w:t>
      </w:r>
      <w:r w:rsidR="00012392" w:rsidRPr="3B40DCAB">
        <w:rPr>
          <w:rStyle w:val="normaltextrun"/>
          <w:rFonts w:ascii="Segoe UI" w:hAnsi="Segoe UI" w:cs="Segoe UI"/>
          <w:lang w:val="en-US"/>
        </w:rPr>
        <w:t xml:space="preserve">key areas </w:t>
      </w:r>
      <w:r w:rsidR="001F77E3" w:rsidRPr="3B40DCAB">
        <w:rPr>
          <w:rStyle w:val="normaltextrun"/>
          <w:rFonts w:ascii="Segoe UI" w:hAnsi="Segoe UI" w:cs="Segoe UI"/>
          <w:lang w:val="en-US"/>
        </w:rPr>
        <w:t>where</w:t>
      </w:r>
      <w:r w:rsidR="00012392" w:rsidRPr="3B40DCAB">
        <w:rPr>
          <w:rStyle w:val="normaltextrun"/>
          <w:rFonts w:ascii="Segoe UI" w:hAnsi="Segoe UI" w:cs="Segoe UI"/>
          <w:lang w:val="en-US"/>
        </w:rPr>
        <w:t xml:space="preserve"> Microsoft is supporting the development of AI around the world. Within each of these five services are the various APIs that are currently available (and this list is continually growing). If your students can </w:t>
      </w:r>
      <w:r w:rsidR="00C81964" w:rsidRPr="3B40DCAB">
        <w:rPr>
          <w:rStyle w:val="normaltextrun"/>
          <w:rFonts w:ascii="Segoe UI" w:hAnsi="Segoe UI" w:cs="Segoe UI"/>
          <w:lang w:val="en-US"/>
        </w:rPr>
        <w:t>build out their A</w:t>
      </w:r>
      <w:r w:rsidR="003A50BB" w:rsidRPr="3B40DCAB">
        <w:rPr>
          <w:rStyle w:val="normaltextrun"/>
          <w:rFonts w:ascii="Segoe UI" w:hAnsi="Segoe UI" w:cs="Segoe UI"/>
          <w:lang w:val="en-US"/>
        </w:rPr>
        <w:t>I concepts using the APIs, they will score well in the AI section of the judging rubric</w:t>
      </w:r>
      <w:r w:rsidR="00675A64" w:rsidRPr="3B40DCAB">
        <w:rPr>
          <w:rStyle w:val="normaltextrun"/>
          <w:rFonts w:ascii="Segoe UI" w:hAnsi="Segoe UI" w:cs="Segoe UI"/>
          <w:lang w:val="en-US"/>
        </w:rPr>
        <w:t xml:space="preserve"> (this rubric is included at the end of this slide deck). </w:t>
      </w:r>
      <w:r w:rsidR="00C81964" w:rsidRPr="3B40DCAB">
        <w:rPr>
          <w:rStyle w:val="normaltextrun"/>
          <w:rFonts w:ascii="Segoe UI" w:hAnsi="Segoe UI" w:cs="Segoe UI"/>
          <w:lang w:val="en-US"/>
        </w:rPr>
        <w:t xml:space="preserve"> </w:t>
      </w:r>
      <w:r w:rsidR="00443D82" w:rsidRPr="3B40DCAB">
        <w:rPr>
          <w:rStyle w:val="normaltextrun"/>
          <w:rFonts w:ascii="Segoe UI" w:hAnsi="Segoe UI" w:cs="Segoe UI"/>
          <w:lang w:val="en-US"/>
        </w:rPr>
        <w:t xml:space="preserve"> </w:t>
      </w:r>
    </w:p>
    <w:p w14:paraId="5EBD8D98" w14:textId="77777777" w:rsidR="00F507C0" w:rsidRPr="00B973E2" w:rsidRDefault="00F507C0" w:rsidP="6003208F">
      <w:pPr>
        <w:pStyle w:val="paragraph"/>
        <w:spacing w:before="0" w:beforeAutospacing="0" w:after="0" w:afterAutospacing="0"/>
        <w:textAlignment w:val="baseline"/>
        <w:rPr>
          <w:rStyle w:val="normaltextrun"/>
          <w:rFonts w:ascii="Segoe UI" w:hAnsi="Segoe UI" w:cs="Segoe UI"/>
          <w:b/>
          <w:bCs/>
          <w:lang w:val="en-US"/>
        </w:rPr>
      </w:pPr>
    </w:p>
    <w:p w14:paraId="3B2F28CB" w14:textId="08943506" w:rsidR="00C37BC5" w:rsidRPr="001F77E3" w:rsidRDefault="00B973E2" w:rsidP="3B40DCAB">
      <w:pPr>
        <w:pStyle w:val="paragraph"/>
        <w:spacing w:before="0" w:beforeAutospacing="0" w:after="0" w:afterAutospacing="0"/>
        <w:textAlignment w:val="baseline"/>
        <w:rPr>
          <w:rStyle w:val="normaltextrun"/>
          <w:rFonts w:ascii="Segoe UI" w:hAnsi="Segoe UI" w:cs="Segoe UI"/>
          <w:lang w:val="en-US"/>
        </w:rPr>
      </w:pPr>
      <w:r w:rsidRPr="3B40DCAB">
        <w:rPr>
          <w:rStyle w:val="normaltextrun"/>
          <w:rFonts w:ascii="Segoe UI" w:hAnsi="Segoe UI" w:cs="Segoe UI"/>
          <w:b/>
          <w:bCs/>
          <w:lang w:val="en-US"/>
        </w:rPr>
        <w:t xml:space="preserve">Slide </w:t>
      </w:r>
      <w:r w:rsidR="00340638">
        <w:rPr>
          <w:rStyle w:val="normaltextrun"/>
          <w:rFonts w:ascii="Segoe UI" w:hAnsi="Segoe UI" w:cs="Segoe UI"/>
          <w:b/>
          <w:bCs/>
          <w:lang w:val="en-US"/>
        </w:rPr>
        <w:t>20</w:t>
      </w:r>
      <w:r w:rsidR="5DC4577B" w:rsidRPr="3B40DCAB">
        <w:rPr>
          <w:rStyle w:val="normaltextrun"/>
          <w:rFonts w:ascii="Segoe UI" w:hAnsi="Segoe UI" w:cs="Segoe UI"/>
          <w:b/>
          <w:bCs/>
          <w:lang w:val="en-US"/>
        </w:rPr>
        <w:t>-</w:t>
      </w:r>
      <w:r w:rsidR="00340638">
        <w:rPr>
          <w:rStyle w:val="normaltextrun"/>
          <w:rFonts w:ascii="Segoe UI" w:hAnsi="Segoe UI" w:cs="Segoe UI"/>
          <w:b/>
          <w:bCs/>
          <w:lang w:val="en-US"/>
        </w:rPr>
        <w:t>21</w:t>
      </w:r>
      <w:r w:rsidRPr="3B40DCAB">
        <w:rPr>
          <w:rStyle w:val="normaltextrun"/>
          <w:rFonts w:ascii="Segoe UI" w:hAnsi="Segoe UI" w:cs="Segoe UI"/>
          <w:b/>
          <w:bCs/>
          <w:lang w:val="en-US"/>
        </w:rPr>
        <w:t xml:space="preserve">: </w:t>
      </w:r>
      <w:r w:rsidRPr="3B40DCAB">
        <w:rPr>
          <w:rStyle w:val="normaltextrun"/>
          <w:rFonts w:ascii="Segoe UI" w:hAnsi="Segoe UI" w:cs="Segoe UI"/>
          <w:lang w:val="en-US"/>
        </w:rPr>
        <w:t xml:space="preserve">Slide </w:t>
      </w:r>
      <w:r w:rsidR="00F74CF1">
        <w:rPr>
          <w:rStyle w:val="normaltextrun"/>
          <w:rFonts w:ascii="Segoe UI" w:hAnsi="Segoe UI" w:cs="Segoe UI"/>
          <w:lang w:val="en-US"/>
        </w:rPr>
        <w:t>20</w:t>
      </w:r>
      <w:r w:rsidRPr="3B40DCAB">
        <w:rPr>
          <w:rStyle w:val="normaltextrun"/>
          <w:rFonts w:ascii="Segoe UI" w:hAnsi="Segoe UI" w:cs="Segoe UI"/>
          <w:lang w:val="en-US"/>
        </w:rPr>
        <w:t xml:space="preserve"> shows the five</w:t>
      </w:r>
      <w:r w:rsidR="00504822" w:rsidRPr="3B40DCAB">
        <w:rPr>
          <w:rStyle w:val="normaltextrun"/>
          <w:rFonts w:ascii="Segoe UI" w:hAnsi="Segoe UI" w:cs="Segoe UI"/>
          <w:lang w:val="en-US"/>
        </w:rPr>
        <w:t xml:space="preserve"> Microsoft C</w:t>
      </w:r>
      <w:r w:rsidRPr="3B40DCAB">
        <w:rPr>
          <w:rStyle w:val="normaltextrun"/>
          <w:rFonts w:ascii="Segoe UI" w:hAnsi="Segoe UI" w:cs="Segoe UI"/>
          <w:lang w:val="en-US"/>
        </w:rPr>
        <w:t xml:space="preserve">ognitive </w:t>
      </w:r>
      <w:r w:rsidR="00504822" w:rsidRPr="3B40DCAB">
        <w:rPr>
          <w:rStyle w:val="normaltextrun"/>
          <w:rFonts w:ascii="Segoe UI" w:hAnsi="Segoe UI" w:cs="Segoe UI"/>
          <w:lang w:val="en-US"/>
        </w:rPr>
        <w:t>S</w:t>
      </w:r>
      <w:r w:rsidRPr="3B40DCAB">
        <w:rPr>
          <w:rStyle w:val="normaltextrun"/>
          <w:rFonts w:ascii="Segoe UI" w:hAnsi="Segoe UI" w:cs="Segoe UI"/>
          <w:lang w:val="en-US"/>
        </w:rPr>
        <w:t>ervices</w:t>
      </w:r>
      <w:r w:rsidR="00504822" w:rsidRPr="3B40DCAB">
        <w:rPr>
          <w:rStyle w:val="normaltextrun"/>
          <w:rFonts w:ascii="Segoe UI" w:hAnsi="Segoe UI" w:cs="Segoe UI"/>
          <w:lang w:val="en-US"/>
        </w:rPr>
        <w:t xml:space="preserve"> and Slide </w:t>
      </w:r>
      <w:r w:rsidR="00A80021">
        <w:rPr>
          <w:rStyle w:val="normaltextrun"/>
          <w:rFonts w:ascii="Segoe UI" w:hAnsi="Segoe UI" w:cs="Segoe UI"/>
          <w:lang w:val="en-US"/>
        </w:rPr>
        <w:t>21</w:t>
      </w:r>
      <w:r w:rsidR="00504822" w:rsidRPr="3B40DCAB">
        <w:rPr>
          <w:rStyle w:val="normaltextrun"/>
          <w:rFonts w:ascii="Segoe UI" w:hAnsi="Segoe UI" w:cs="Segoe UI"/>
          <w:lang w:val="en-US"/>
        </w:rPr>
        <w:t xml:space="preserve"> shows the currently available APIs</w:t>
      </w:r>
      <w:r w:rsidR="00284B3B" w:rsidRPr="3B40DCAB">
        <w:rPr>
          <w:rStyle w:val="normaltextrun"/>
          <w:rFonts w:ascii="Segoe UI" w:hAnsi="Segoe UI" w:cs="Segoe UI"/>
          <w:lang w:val="en-US"/>
        </w:rPr>
        <w:t>, which were discussed in the video at Slide 1</w:t>
      </w:r>
      <w:r w:rsidR="00A80021">
        <w:rPr>
          <w:rStyle w:val="normaltextrun"/>
          <w:rFonts w:ascii="Segoe UI" w:hAnsi="Segoe UI" w:cs="Segoe UI"/>
          <w:lang w:val="en-US"/>
        </w:rPr>
        <w:t>9</w:t>
      </w:r>
      <w:r w:rsidR="00284B3B" w:rsidRPr="3B40DCAB">
        <w:rPr>
          <w:rStyle w:val="normaltextrun"/>
          <w:rFonts w:ascii="Segoe UI" w:hAnsi="Segoe UI" w:cs="Segoe UI"/>
          <w:lang w:val="en-US"/>
        </w:rPr>
        <w:t xml:space="preserve">. If your students would like to explore the difference cognitive </w:t>
      </w:r>
      <w:r w:rsidR="001F77E3" w:rsidRPr="3B40DCAB">
        <w:rPr>
          <w:rStyle w:val="normaltextrun"/>
          <w:rFonts w:ascii="Segoe UI" w:hAnsi="Segoe UI" w:cs="Segoe UI"/>
          <w:lang w:val="en-US"/>
        </w:rPr>
        <w:t>services,</w:t>
      </w:r>
      <w:r w:rsidR="00DD6197" w:rsidRPr="3B40DCAB">
        <w:rPr>
          <w:rStyle w:val="normaltextrun"/>
          <w:rFonts w:ascii="Segoe UI" w:hAnsi="Segoe UI" w:cs="Segoe UI"/>
          <w:lang w:val="en-US"/>
        </w:rPr>
        <w:t xml:space="preserve"> they can find more information at this page:</w:t>
      </w:r>
      <w:r w:rsidR="00284B3B" w:rsidRPr="3B40DCAB">
        <w:rPr>
          <w:rStyle w:val="normaltextrun"/>
          <w:rFonts w:ascii="Segoe UI" w:hAnsi="Segoe UI" w:cs="Segoe UI"/>
          <w:lang w:val="en-US"/>
        </w:rPr>
        <w:t xml:space="preserve"> </w:t>
      </w:r>
      <w:hyperlink r:id="rId11">
        <w:r w:rsidR="00DD6197" w:rsidRPr="3B40DCAB">
          <w:rPr>
            <w:rStyle w:val="Hyperlink"/>
            <w:rFonts w:ascii="Segoe UI" w:eastAsiaTheme="majorEastAsia" w:hAnsi="Segoe UI" w:cs="Segoe UI"/>
          </w:rPr>
          <w:t>Cognitive Services – APIs for AI Developers | Microsoft Azure</w:t>
        </w:r>
      </w:hyperlink>
    </w:p>
    <w:p w14:paraId="5AC3516A" w14:textId="16D042E0" w:rsidR="002E0B45" w:rsidRDefault="002E0B45" w:rsidP="002E0B45">
      <w:pPr>
        <w:pStyle w:val="paragraph"/>
        <w:spacing w:before="0" w:beforeAutospacing="0" w:after="0" w:afterAutospacing="0"/>
        <w:textAlignment w:val="baseline"/>
        <w:rPr>
          <w:rStyle w:val="normaltextrun"/>
          <w:rFonts w:ascii="Segoe UI" w:hAnsi="Segoe UI" w:cs="Segoe UI"/>
          <w:sz w:val="18"/>
          <w:szCs w:val="18"/>
        </w:rPr>
      </w:pPr>
    </w:p>
    <w:p w14:paraId="0895A49E" w14:textId="5157A9C7" w:rsidR="00DD6197" w:rsidRDefault="00563B49" w:rsidP="3B40DCAB">
      <w:pPr>
        <w:pStyle w:val="paragraph"/>
        <w:spacing w:before="0" w:beforeAutospacing="0" w:after="0" w:afterAutospacing="0"/>
        <w:textAlignment w:val="baseline"/>
        <w:rPr>
          <w:rStyle w:val="normaltextrun"/>
          <w:rFonts w:ascii="Segoe UI" w:hAnsi="Segoe UI" w:cs="Segoe UI"/>
          <w:lang w:val="en-US"/>
        </w:rPr>
      </w:pPr>
      <w:r w:rsidRPr="3B40DCAB">
        <w:rPr>
          <w:rStyle w:val="normaltextrun"/>
          <w:rFonts w:ascii="Segoe UI" w:hAnsi="Segoe UI" w:cs="Segoe UI"/>
          <w:b/>
          <w:bCs/>
          <w:lang w:val="en-US"/>
        </w:rPr>
        <w:t>Slide</w:t>
      </w:r>
      <w:r w:rsidR="00340638">
        <w:rPr>
          <w:rStyle w:val="normaltextrun"/>
          <w:rFonts w:ascii="Segoe UI" w:hAnsi="Segoe UI" w:cs="Segoe UI"/>
          <w:b/>
          <w:bCs/>
          <w:lang w:val="en-US"/>
        </w:rPr>
        <w:t>s</w:t>
      </w:r>
      <w:r w:rsidRPr="3B40DCAB">
        <w:rPr>
          <w:rStyle w:val="normaltextrun"/>
          <w:rFonts w:ascii="Segoe UI" w:hAnsi="Segoe UI" w:cs="Segoe UI"/>
          <w:b/>
          <w:bCs/>
          <w:lang w:val="en-US"/>
        </w:rPr>
        <w:t xml:space="preserve"> </w:t>
      </w:r>
      <w:r w:rsidR="50EEC9EC" w:rsidRPr="3B40DCAB">
        <w:rPr>
          <w:rStyle w:val="normaltextrun"/>
          <w:rFonts w:ascii="Segoe UI" w:hAnsi="Segoe UI" w:cs="Segoe UI"/>
          <w:b/>
          <w:bCs/>
          <w:lang w:val="en-US"/>
        </w:rPr>
        <w:t>2</w:t>
      </w:r>
      <w:r w:rsidR="00340638">
        <w:rPr>
          <w:rStyle w:val="normaltextrun"/>
          <w:rFonts w:ascii="Segoe UI" w:hAnsi="Segoe UI" w:cs="Segoe UI"/>
          <w:b/>
          <w:bCs/>
          <w:lang w:val="en-US"/>
        </w:rPr>
        <w:t>2</w:t>
      </w:r>
      <w:r w:rsidRPr="3B40DCAB">
        <w:rPr>
          <w:rStyle w:val="normaltextrun"/>
          <w:rFonts w:ascii="Segoe UI" w:hAnsi="Segoe UI" w:cs="Segoe UI"/>
          <w:b/>
          <w:bCs/>
          <w:lang w:val="en-US"/>
        </w:rPr>
        <w:t xml:space="preserve"> and 2</w:t>
      </w:r>
      <w:r w:rsidR="00340638">
        <w:rPr>
          <w:rStyle w:val="normaltextrun"/>
          <w:rFonts w:ascii="Segoe UI" w:hAnsi="Segoe UI" w:cs="Segoe UI"/>
          <w:b/>
          <w:bCs/>
          <w:lang w:val="en-US"/>
        </w:rPr>
        <w:t>3</w:t>
      </w:r>
      <w:r w:rsidRPr="3B40DCAB">
        <w:rPr>
          <w:rStyle w:val="normaltextrun"/>
          <w:rFonts w:ascii="Segoe UI" w:hAnsi="Segoe UI" w:cs="Segoe UI"/>
          <w:b/>
          <w:bCs/>
          <w:lang w:val="en-US"/>
        </w:rPr>
        <w:t xml:space="preserve">: </w:t>
      </w:r>
      <w:r w:rsidR="00F56B31" w:rsidRPr="3B40DCAB">
        <w:rPr>
          <w:rStyle w:val="normaltextrun"/>
          <w:rFonts w:ascii="Segoe UI" w:hAnsi="Segoe UI" w:cs="Segoe UI"/>
          <w:lang w:val="en-US"/>
        </w:rPr>
        <w:t>At</w:t>
      </w:r>
      <w:r w:rsidR="00F56B31" w:rsidRPr="3B40DCAB">
        <w:rPr>
          <w:rStyle w:val="normaltextrun"/>
          <w:rFonts w:ascii="Segoe UI" w:hAnsi="Segoe UI" w:cs="Segoe UI"/>
          <w:b/>
          <w:bCs/>
          <w:lang w:val="en-US"/>
        </w:rPr>
        <w:t xml:space="preserve"> </w:t>
      </w:r>
      <w:r w:rsidR="00F56B31" w:rsidRPr="3B40DCAB">
        <w:rPr>
          <w:rStyle w:val="normaltextrun"/>
          <w:rFonts w:ascii="Segoe UI" w:hAnsi="Segoe UI" w:cs="Segoe UI"/>
          <w:lang w:val="en-US"/>
        </w:rPr>
        <w:t xml:space="preserve">Step </w:t>
      </w:r>
      <w:r w:rsidR="00167BDE" w:rsidRPr="3B40DCAB">
        <w:rPr>
          <w:rStyle w:val="normaltextrun"/>
          <w:rFonts w:ascii="Segoe UI" w:hAnsi="Segoe UI" w:cs="Segoe UI"/>
          <w:lang w:val="en-US"/>
        </w:rPr>
        <w:t>Two</w:t>
      </w:r>
      <w:r w:rsidR="00F56B31" w:rsidRPr="3B40DCAB">
        <w:rPr>
          <w:rStyle w:val="normaltextrun"/>
          <w:rFonts w:ascii="Segoe UI" w:hAnsi="Segoe UI" w:cs="Segoe UI"/>
          <w:lang w:val="en-US"/>
        </w:rPr>
        <w:t xml:space="preserve"> of the </w:t>
      </w:r>
      <w:r w:rsidR="009E57DA" w:rsidRPr="3B40DCAB">
        <w:rPr>
          <w:rStyle w:val="normaltextrun"/>
          <w:rFonts w:ascii="Segoe UI" w:hAnsi="Segoe UI" w:cs="Segoe UI"/>
          <w:lang w:val="en-US"/>
        </w:rPr>
        <w:t xml:space="preserve">process </w:t>
      </w:r>
      <w:r w:rsidR="00694CE6" w:rsidRPr="3B40DCAB">
        <w:rPr>
          <w:rStyle w:val="normaltextrun"/>
          <w:rFonts w:ascii="Segoe UI" w:hAnsi="Segoe UI" w:cs="Segoe UI"/>
          <w:lang w:val="en-US"/>
        </w:rPr>
        <w:t>your students will determine what their AI is</w:t>
      </w:r>
      <w:r w:rsidR="001F77E3" w:rsidRPr="3B40DCAB">
        <w:rPr>
          <w:rStyle w:val="normaltextrun"/>
          <w:rFonts w:ascii="Segoe UI" w:hAnsi="Segoe UI" w:cs="Segoe UI"/>
          <w:lang w:val="en-US"/>
        </w:rPr>
        <w:t xml:space="preserve"> (for example does it sit in a </w:t>
      </w:r>
      <w:r w:rsidR="00167BDE" w:rsidRPr="3B40DCAB">
        <w:rPr>
          <w:rStyle w:val="normaltextrun"/>
          <w:rFonts w:ascii="Segoe UI" w:hAnsi="Segoe UI" w:cs="Segoe UI"/>
          <w:lang w:val="en-US"/>
        </w:rPr>
        <w:t>smartwatch, or an app in a phone, or in a website?)</w:t>
      </w:r>
      <w:r w:rsidR="00694CE6" w:rsidRPr="3B40DCAB">
        <w:rPr>
          <w:rStyle w:val="normaltextrun"/>
          <w:rFonts w:ascii="Segoe UI" w:hAnsi="Segoe UI" w:cs="Segoe UI"/>
          <w:lang w:val="en-US"/>
        </w:rPr>
        <w:t>. This helps them to take something that can feel quite theoretical and begin to give it</w:t>
      </w:r>
      <w:r w:rsidR="00E03445" w:rsidRPr="3B40DCAB">
        <w:rPr>
          <w:rStyle w:val="normaltextrun"/>
          <w:rFonts w:ascii="Segoe UI" w:hAnsi="Segoe UI" w:cs="Segoe UI"/>
          <w:lang w:val="en-US"/>
        </w:rPr>
        <w:t xml:space="preserve"> a tangible feeling. Slide 2</w:t>
      </w:r>
      <w:r w:rsidR="000B3C2E">
        <w:rPr>
          <w:rStyle w:val="normaltextrun"/>
          <w:rFonts w:ascii="Segoe UI" w:hAnsi="Segoe UI" w:cs="Segoe UI"/>
          <w:lang w:val="en-US"/>
        </w:rPr>
        <w:t>3</w:t>
      </w:r>
      <w:r w:rsidR="00E03445" w:rsidRPr="3B40DCAB">
        <w:rPr>
          <w:rStyle w:val="normaltextrun"/>
          <w:rFonts w:ascii="Segoe UI" w:hAnsi="Segoe UI" w:cs="Segoe UI"/>
          <w:lang w:val="en-US"/>
        </w:rPr>
        <w:t xml:space="preserve"> has a </w:t>
      </w:r>
      <w:r w:rsidR="008547D5" w:rsidRPr="3B40DCAB">
        <w:rPr>
          <w:rStyle w:val="normaltextrun"/>
          <w:rFonts w:ascii="Segoe UI" w:hAnsi="Segoe UI" w:cs="Segoe UI"/>
          <w:lang w:val="en-US"/>
        </w:rPr>
        <w:t xml:space="preserve">video that explains this concept to your students. </w:t>
      </w:r>
    </w:p>
    <w:p w14:paraId="1B6F70EE" w14:textId="77777777" w:rsidR="00F45DB4" w:rsidRDefault="00F45DB4" w:rsidP="002E0B45">
      <w:pPr>
        <w:pStyle w:val="paragraph"/>
        <w:spacing w:before="0" w:beforeAutospacing="0" w:after="0" w:afterAutospacing="0"/>
        <w:textAlignment w:val="baseline"/>
        <w:rPr>
          <w:rStyle w:val="normaltextrun"/>
          <w:rFonts w:ascii="Segoe UI" w:hAnsi="Segoe UI" w:cs="Segoe UI"/>
          <w:b/>
          <w:bCs/>
          <w:lang w:val="en-US"/>
        </w:rPr>
      </w:pPr>
    </w:p>
    <w:p w14:paraId="2DA2324E" w14:textId="7D1786FC" w:rsidR="00A907F7" w:rsidRDefault="00A907F7" w:rsidP="3B40DCAB">
      <w:pPr>
        <w:pStyle w:val="paragraph"/>
        <w:spacing w:before="0" w:beforeAutospacing="0" w:after="0" w:afterAutospacing="0"/>
        <w:textAlignment w:val="baseline"/>
        <w:rPr>
          <w:rStyle w:val="normaltextrun"/>
          <w:rFonts w:ascii="Segoe UI" w:hAnsi="Segoe UI" w:cs="Segoe UI"/>
          <w:b/>
          <w:bCs/>
          <w:lang w:val="en-US"/>
        </w:rPr>
      </w:pPr>
      <w:r w:rsidRPr="3B40DCAB">
        <w:rPr>
          <w:rStyle w:val="normaltextrun"/>
          <w:rFonts w:ascii="Segoe UI" w:hAnsi="Segoe UI" w:cs="Segoe UI"/>
          <w:b/>
          <w:bCs/>
          <w:lang w:val="en-US"/>
        </w:rPr>
        <w:t>Slide</w:t>
      </w:r>
      <w:r w:rsidR="00340638">
        <w:rPr>
          <w:rStyle w:val="normaltextrun"/>
          <w:rFonts w:ascii="Segoe UI" w:hAnsi="Segoe UI" w:cs="Segoe UI"/>
          <w:b/>
          <w:bCs/>
          <w:lang w:val="en-US"/>
        </w:rPr>
        <w:t>s</w:t>
      </w:r>
      <w:r w:rsidRPr="3B40DCAB">
        <w:rPr>
          <w:rStyle w:val="normaltextrun"/>
          <w:rFonts w:ascii="Segoe UI" w:hAnsi="Segoe UI" w:cs="Segoe UI"/>
          <w:b/>
          <w:bCs/>
          <w:lang w:val="en-US"/>
        </w:rPr>
        <w:t xml:space="preserve"> 2</w:t>
      </w:r>
      <w:r w:rsidR="00340638">
        <w:rPr>
          <w:rStyle w:val="normaltextrun"/>
          <w:rFonts w:ascii="Segoe UI" w:hAnsi="Segoe UI" w:cs="Segoe UI"/>
          <w:b/>
          <w:bCs/>
          <w:lang w:val="en-US"/>
        </w:rPr>
        <w:t>4</w:t>
      </w:r>
      <w:r w:rsidRPr="3B40DCAB">
        <w:rPr>
          <w:rStyle w:val="normaltextrun"/>
          <w:rFonts w:ascii="Segoe UI" w:hAnsi="Segoe UI" w:cs="Segoe UI"/>
          <w:b/>
          <w:bCs/>
          <w:lang w:val="en-US"/>
        </w:rPr>
        <w:t xml:space="preserve"> and 2</w:t>
      </w:r>
      <w:r w:rsidR="00340638">
        <w:rPr>
          <w:rStyle w:val="normaltextrun"/>
          <w:rFonts w:ascii="Segoe UI" w:hAnsi="Segoe UI" w:cs="Segoe UI"/>
          <w:b/>
          <w:bCs/>
          <w:lang w:val="en-US"/>
        </w:rPr>
        <w:t>5</w:t>
      </w:r>
      <w:r w:rsidRPr="3B40DCAB">
        <w:rPr>
          <w:rStyle w:val="normaltextrun"/>
          <w:rFonts w:ascii="Segoe UI" w:hAnsi="Segoe UI" w:cs="Segoe UI"/>
          <w:b/>
          <w:bCs/>
          <w:lang w:val="en-US"/>
        </w:rPr>
        <w:t xml:space="preserve">: </w:t>
      </w:r>
      <w:r w:rsidRPr="3B40DCAB">
        <w:rPr>
          <w:rStyle w:val="normaltextrun"/>
          <w:rFonts w:ascii="Segoe UI" w:hAnsi="Segoe UI" w:cs="Segoe UI"/>
          <w:lang w:val="en-US"/>
        </w:rPr>
        <w:t xml:space="preserve">At </w:t>
      </w:r>
      <w:r w:rsidR="00F333D2" w:rsidRPr="3B40DCAB">
        <w:rPr>
          <w:rStyle w:val="normaltextrun"/>
          <w:rFonts w:ascii="Segoe UI" w:hAnsi="Segoe UI" w:cs="Segoe UI"/>
          <w:lang w:val="en-US"/>
        </w:rPr>
        <w:t>S</w:t>
      </w:r>
      <w:r w:rsidRPr="3B40DCAB">
        <w:rPr>
          <w:rStyle w:val="normaltextrun"/>
          <w:rFonts w:ascii="Segoe UI" w:hAnsi="Segoe UI" w:cs="Segoe UI"/>
          <w:lang w:val="en-US"/>
        </w:rPr>
        <w:t xml:space="preserve">tep </w:t>
      </w:r>
      <w:r w:rsidR="00167BDE" w:rsidRPr="3B40DCAB">
        <w:rPr>
          <w:rStyle w:val="normaltextrun"/>
          <w:rFonts w:ascii="Segoe UI" w:hAnsi="Segoe UI" w:cs="Segoe UI"/>
          <w:lang w:val="en-US"/>
        </w:rPr>
        <w:t>Three</w:t>
      </w:r>
      <w:r w:rsidRPr="3B40DCAB">
        <w:rPr>
          <w:rStyle w:val="normaltextrun"/>
          <w:rFonts w:ascii="Segoe UI" w:hAnsi="Segoe UI" w:cs="Segoe UI"/>
          <w:lang w:val="en-US"/>
        </w:rPr>
        <w:t xml:space="preserve"> </w:t>
      </w:r>
      <w:r w:rsidR="00F333D2" w:rsidRPr="3B40DCAB">
        <w:rPr>
          <w:rStyle w:val="normaltextrun"/>
          <w:rFonts w:ascii="Segoe UI" w:hAnsi="Segoe UI" w:cs="Segoe UI"/>
          <w:lang w:val="en-US"/>
        </w:rPr>
        <w:t>your students will decide what the decision or the outcome</w:t>
      </w:r>
      <w:r w:rsidR="00F333D2" w:rsidRPr="3B40DCAB">
        <w:rPr>
          <w:rStyle w:val="normaltextrun"/>
          <w:rFonts w:ascii="Segoe UI" w:hAnsi="Segoe UI" w:cs="Segoe UI"/>
          <w:b/>
          <w:bCs/>
          <w:lang w:val="en-US"/>
        </w:rPr>
        <w:t xml:space="preserve"> </w:t>
      </w:r>
      <w:r w:rsidR="00F333D2" w:rsidRPr="3B40DCAB">
        <w:rPr>
          <w:rStyle w:val="normaltextrun"/>
          <w:rFonts w:ascii="Segoe UI" w:hAnsi="Segoe UI" w:cs="Segoe UI"/>
          <w:lang w:val="en-US"/>
        </w:rPr>
        <w:t>of the AI will be. The video on Slide 2</w:t>
      </w:r>
      <w:r w:rsidR="000B3C2E">
        <w:rPr>
          <w:rStyle w:val="normaltextrun"/>
          <w:rFonts w:ascii="Segoe UI" w:hAnsi="Segoe UI" w:cs="Segoe UI"/>
          <w:lang w:val="en-US"/>
        </w:rPr>
        <w:t>5</w:t>
      </w:r>
      <w:r w:rsidR="00F333D2" w:rsidRPr="3B40DCAB">
        <w:rPr>
          <w:rStyle w:val="normaltextrun"/>
          <w:rFonts w:ascii="Segoe UI" w:hAnsi="Segoe UI" w:cs="Segoe UI"/>
          <w:lang w:val="en-US"/>
        </w:rPr>
        <w:t xml:space="preserve"> explains this final step, in preparation for your students trying out this </w:t>
      </w:r>
      <w:r w:rsidR="003F6788" w:rsidRPr="3B40DCAB">
        <w:rPr>
          <w:rStyle w:val="normaltextrun"/>
          <w:rFonts w:ascii="Segoe UI" w:hAnsi="Segoe UI" w:cs="Segoe UI"/>
          <w:lang w:val="en-US"/>
        </w:rPr>
        <w:t>three-step</w:t>
      </w:r>
      <w:r w:rsidR="00F333D2" w:rsidRPr="3B40DCAB">
        <w:rPr>
          <w:rStyle w:val="normaltextrun"/>
          <w:rFonts w:ascii="Segoe UI" w:hAnsi="Segoe UI" w:cs="Segoe UI"/>
          <w:lang w:val="en-US"/>
        </w:rPr>
        <w:t xml:space="preserve"> process themselves. </w:t>
      </w:r>
    </w:p>
    <w:p w14:paraId="7727A640" w14:textId="77777777" w:rsidR="00A907F7" w:rsidRPr="00F45DB4" w:rsidRDefault="00A907F7" w:rsidP="002E0B45">
      <w:pPr>
        <w:pStyle w:val="paragraph"/>
        <w:spacing w:before="0" w:beforeAutospacing="0" w:after="0" w:afterAutospacing="0"/>
        <w:textAlignment w:val="baseline"/>
        <w:rPr>
          <w:rStyle w:val="normaltextrun"/>
          <w:rFonts w:ascii="Segoe UI" w:hAnsi="Segoe UI" w:cs="Segoe UI"/>
          <w:b/>
          <w:bCs/>
          <w:lang w:val="en-US"/>
        </w:rPr>
      </w:pPr>
    </w:p>
    <w:p w14:paraId="66CA8133" w14:textId="1309FA7C" w:rsidR="009348E7" w:rsidRDefault="00F45DB4" w:rsidP="3B40DCAB">
      <w:pPr>
        <w:pStyle w:val="paragraph"/>
        <w:spacing w:before="0" w:beforeAutospacing="0" w:after="0" w:afterAutospacing="0"/>
        <w:textAlignment w:val="baseline"/>
        <w:rPr>
          <w:rFonts w:ascii="Segoe UI" w:hAnsi="Segoe UI" w:cs="Segoe UI"/>
          <w:lang w:val="en-US"/>
        </w:rPr>
      </w:pPr>
      <w:r w:rsidRPr="3B40DCAB">
        <w:rPr>
          <w:rStyle w:val="normaltextrun"/>
          <w:rFonts w:ascii="Segoe UI" w:hAnsi="Segoe UI" w:cs="Segoe UI"/>
          <w:b/>
          <w:bCs/>
          <w:lang w:val="en-US"/>
        </w:rPr>
        <w:lastRenderedPageBreak/>
        <w:t>Slides 2</w:t>
      </w:r>
      <w:r w:rsidR="00340638">
        <w:rPr>
          <w:rStyle w:val="normaltextrun"/>
          <w:rFonts w:ascii="Segoe UI" w:hAnsi="Segoe UI" w:cs="Segoe UI"/>
          <w:b/>
          <w:bCs/>
          <w:lang w:val="en-US"/>
        </w:rPr>
        <w:t>6</w:t>
      </w:r>
      <w:r w:rsidR="56E3B581" w:rsidRPr="3B40DCAB">
        <w:rPr>
          <w:rStyle w:val="normaltextrun"/>
          <w:rFonts w:ascii="Segoe UI" w:hAnsi="Segoe UI" w:cs="Segoe UI"/>
          <w:b/>
          <w:bCs/>
          <w:lang w:val="en-US"/>
        </w:rPr>
        <w:t>-2</w:t>
      </w:r>
      <w:r w:rsidR="00340638">
        <w:rPr>
          <w:rStyle w:val="normaltextrun"/>
          <w:rFonts w:ascii="Segoe UI" w:hAnsi="Segoe UI" w:cs="Segoe UI"/>
          <w:b/>
          <w:bCs/>
          <w:lang w:val="en-US"/>
        </w:rPr>
        <w:t>7</w:t>
      </w:r>
      <w:r w:rsidRPr="3B40DCAB">
        <w:rPr>
          <w:rStyle w:val="normaltextrun"/>
          <w:rFonts w:ascii="Segoe UI" w:hAnsi="Segoe UI" w:cs="Segoe UI"/>
          <w:b/>
          <w:bCs/>
          <w:lang w:val="en-US"/>
        </w:rPr>
        <w:t xml:space="preserve">: </w:t>
      </w:r>
      <w:r w:rsidR="00DB158F" w:rsidRPr="3B40DCAB">
        <w:rPr>
          <w:rFonts w:ascii="Segoe UI" w:eastAsia="Segoe UI" w:hAnsi="Segoe UI" w:cs="Segoe UI"/>
          <w:color w:val="7030A0"/>
        </w:rPr>
        <w:t xml:space="preserve">Sprint </w:t>
      </w:r>
      <w:r w:rsidR="00883CEE" w:rsidRPr="3B40DCAB">
        <w:rPr>
          <w:rFonts w:ascii="Segoe UI" w:eastAsia="Segoe UI" w:hAnsi="Segoe UI" w:cs="Segoe UI"/>
          <w:color w:val="7030A0"/>
        </w:rPr>
        <w:t>Two</w:t>
      </w:r>
      <w:r w:rsidR="00DB158F" w:rsidRPr="3B40DCAB">
        <w:rPr>
          <w:rFonts w:ascii="Segoe UI" w:eastAsia="Segoe UI" w:hAnsi="Segoe UI" w:cs="Segoe UI"/>
          <w:color w:val="7030A0"/>
        </w:rPr>
        <w:t xml:space="preserve"> - </w:t>
      </w:r>
      <w:r w:rsidR="00DB158F" w:rsidRPr="3B40DCAB">
        <w:rPr>
          <w:rStyle w:val="normaltextrun"/>
          <w:rFonts w:ascii="Segoe UI" w:hAnsi="Segoe UI" w:cs="Segoe UI"/>
          <w:lang w:val="en-US"/>
        </w:rPr>
        <w:t>Now it is time</w:t>
      </w:r>
      <w:r w:rsidR="00DB158F" w:rsidRPr="3B40DCAB">
        <w:rPr>
          <w:rStyle w:val="normaltextrun"/>
          <w:rFonts w:ascii="Segoe UI" w:hAnsi="Segoe UI" w:cs="Segoe UI"/>
          <w:b/>
          <w:bCs/>
          <w:lang w:val="en-US"/>
        </w:rPr>
        <w:t xml:space="preserve"> </w:t>
      </w:r>
      <w:r w:rsidR="00DB158F" w:rsidRPr="3B40DCAB">
        <w:rPr>
          <w:rStyle w:val="normaltextrun"/>
          <w:rFonts w:ascii="Segoe UI" w:hAnsi="Segoe UI" w:cs="Segoe UI"/>
          <w:lang w:val="en-US"/>
        </w:rPr>
        <w:t xml:space="preserve">for your students to see if they can bring these three steps together to try to build an AI. </w:t>
      </w:r>
      <w:r w:rsidR="004D1A02" w:rsidRPr="3B40DCAB">
        <w:rPr>
          <w:rStyle w:val="normaltextrun"/>
          <w:rFonts w:ascii="Segoe UI" w:hAnsi="Segoe UI" w:cs="Segoe UI"/>
          <w:lang w:val="en-US"/>
        </w:rPr>
        <w:t>For this sprint, have them put their own problem to the side for a moment, and instead</w:t>
      </w:r>
      <w:r w:rsidR="0011340E" w:rsidRPr="3B40DCAB">
        <w:rPr>
          <w:rStyle w:val="normaltextrun"/>
          <w:rFonts w:ascii="Segoe UI" w:hAnsi="Segoe UI" w:cs="Segoe UI"/>
          <w:lang w:val="en-US"/>
        </w:rPr>
        <w:t xml:space="preserve"> try to solve the challenge</w:t>
      </w:r>
      <w:r w:rsidR="004D1A02" w:rsidRPr="3B40DCAB">
        <w:rPr>
          <w:rStyle w:val="normaltextrun"/>
          <w:rFonts w:ascii="Segoe UI" w:hAnsi="Segoe UI" w:cs="Segoe UI"/>
          <w:lang w:val="en-US"/>
        </w:rPr>
        <w:t xml:space="preserve"> </w:t>
      </w:r>
      <w:r w:rsidR="0011340E" w:rsidRPr="3B40DCAB">
        <w:rPr>
          <w:rFonts w:ascii="Segoe UI" w:hAnsi="Segoe UI" w:cs="Segoe UI"/>
          <w:i/>
          <w:iCs/>
          <w:lang w:val="en-US"/>
        </w:rPr>
        <w:t xml:space="preserve">‘How can we use AI to improve the lives of elderly people?’. </w:t>
      </w:r>
      <w:r w:rsidR="0011340E" w:rsidRPr="3B40DCAB">
        <w:rPr>
          <w:rFonts w:ascii="Segoe UI" w:hAnsi="Segoe UI" w:cs="Segoe UI"/>
          <w:lang w:val="en-US"/>
        </w:rPr>
        <w:t>On Slide 2</w:t>
      </w:r>
      <w:r w:rsidR="000B3C2E">
        <w:rPr>
          <w:rFonts w:ascii="Segoe UI" w:hAnsi="Segoe UI" w:cs="Segoe UI"/>
          <w:lang w:val="en-US"/>
        </w:rPr>
        <w:t>7</w:t>
      </w:r>
      <w:r w:rsidR="0011340E" w:rsidRPr="3B40DCAB">
        <w:rPr>
          <w:rFonts w:ascii="Segoe UI" w:hAnsi="Segoe UI" w:cs="Segoe UI"/>
          <w:lang w:val="en-US"/>
        </w:rPr>
        <w:t xml:space="preserve"> </w:t>
      </w:r>
      <w:r w:rsidR="00E653BF" w:rsidRPr="3B40DCAB">
        <w:rPr>
          <w:rFonts w:ascii="Segoe UI" w:hAnsi="Segoe UI" w:cs="Segoe UI"/>
          <w:lang w:val="en-US"/>
        </w:rPr>
        <w:t xml:space="preserve">there is plenty of information, but essentially what we have here to remind your students is the </w:t>
      </w:r>
      <w:r w:rsidR="00B838D3" w:rsidRPr="3B40DCAB">
        <w:rPr>
          <w:rFonts w:ascii="Segoe UI" w:hAnsi="Segoe UI" w:cs="Segoe UI"/>
          <w:lang w:val="en-US"/>
        </w:rPr>
        <w:t>three-step</w:t>
      </w:r>
      <w:r w:rsidR="00E653BF" w:rsidRPr="3B40DCAB">
        <w:rPr>
          <w:rFonts w:ascii="Segoe UI" w:hAnsi="Segoe UI" w:cs="Segoe UI"/>
          <w:lang w:val="en-US"/>
        </w:rPr>
        <w:t xml:space="preserve"> process, and a list of </w:t>
      </w:r>
      <w:proofErr w:type="gramStart"/>
      <w:r w:rsidR="00E653BF" w:rsidRPr="3B40DCAB">
        <w:rPr>
          <w:rFonts w:ascii="Segoe UI" w:hAnsi="Segoe UI" w:cs="Segoe UI"/>
          <w:lang w:val="en-US"/>
        </w:rPr>
        <w:t>all of</w:t>
      </w:r>
      <w:proofErr w:type="gramEnd"/>
      <w:r w:rsidR="00E653BF" w:rsidRPr="3B40DCAB">
        <w:rPr>
          <w:rFonts w:ascii="Segoe UI" w:hAnsi="Segoe UI" w:cs="Segoe UI"/>
          <w:lang w:val="en-US"/>
        </w:rPr>
        <w:t xml:space="preserve"> the APIs that they can draw upon. </w:t>
      </w:r>
    </w:p>
    <w:p w14:paraId="33C1477D" w14:textId="77777777" w:rsidR="00E653BF" w:rsidRPr="00E653BF" w:rsidRDefault="00E653BF" w:rsidP="002E0B45">
      <w:pPr>
        <w:pStyle w:val="paragraph"/>
        <w:spacing w:before="0" w:beforeAutospacing="0" w:after="0" w:afterAutospacing="0"/>
        <w:textAlignment w:val="baseline"/>
        <w:rPr>
          <w:rFonts w:ascii="Segoe UI" w:hAnsi="Segoe UI" w:cs="Segoe UI"/>
          <w:b/>
          <w:bCs/>
          <w:lang w:val="en-US"/>
        </w:rPr>
      </w:pPr>
    </w:p>
    <w:p w14:paraId="3745E878" w14:textId="78918947" w:rsidR="00DD5ABA" w:rsidRDefault="00E653BF" w:rsidP="3B40DCAB">
      <w:pPr>
        <w:pStyle w:val="paragraph"/>
        <w:spacing w:before="0" w:beforeAutospacing="0" w:after="0" w:afterAutospacing="0"/>
        <w:textAlignment w:val="baseline"/>
        <w:rPr>
          <w:rFonts w:ascii="Segoe UI" w:hAnsi="Segoe UI" w:cs="Segoe UI"/>
          <w:lang w:val="en-US"/>
        </w:rPr>
      </w:pPr>
      <w:r w:rsidRPr="3B40DCAB">
        <w:rPr>
          <w:rFonts w:ascii="Segoe UI" w:hAnsi="Segoe UI" w:cs="Segoe UI"/>
          <w:b/>
          <w:bCs/>
          <w:lang w:val="en-US"/>
        </w:rPr>
        <w:t>Slide 2</w:t>
      </w:r>
      <w:r w:rsidR="00340638">
        <w:rPr>
          <w:rFonts w:ascii="Segoe UI" w:hAnsi="Segoe UI" w:cs="Segoe UI"/>
          <w:b/>
          <w:bCs/>
          <w:lang w:val="en-US"/>
        </w:rPr>
        <w:t>8</w:t>
      </w:r>
      <w:r w:rsidRPr="3B40DCAB">
        <w:rPr>
          <w:rFonts w:ascii="Segoe UI" w:hAnsi="Segoe UI" w:cs="Segoe UI"/>
          <w:b/>
          <w:bCs/>
          <w:lang w:val="en-US"/>
        </w:rPr>
        <w:t xml:space="preserve">: </w:t>
      </w:r>
      <w:r w:rsidRPr="3B40DCAB">
        <w:rPr>
          <w:rFonts w:ascii="Segoe UI" w:hAnsi="Segoe UI" w:cs="Segoe UI"/>
          <w:lang w:val="en-US"/>
        </w:rPr>
        <w:t>For some fun we then have a video of an AI company that has created a</w:t>
      </w:r>
      <w:r w:rsidR="006B79DC" w:rsidRPr="3B40DCAB">
        <w:rPr>
          <w:rFonts w:ascii="Segoe UI" w:hAnsi="Segoe UI" w:cs="Segoe UI"/>
          <w:lang w:val="en-US"/>
        </w:rPr>
        <w:t xml:space="preserve"> unique</w:t>
      </w:r>
      <w:r w:rsidRPr="3B40DCAB">
        <w:rPr>
          <w:rFonts w:ascii="Segoe UI" w:hAnsi="Segoe UI" w:cs="Segoe UI"/>
          <w:lang w:val="en-US"/>
        </w:rPr>
        <w:t xml:space="preserve"> solution to </w:t>
      </w:r>
      <w:r w:rsidR="006B79DC" w:rsidRPr="3B40DCAB">
        <w:rPr>
          <w:rFonts w:ascii="Segoe UI" w:hAnsi="Segoe UI" w:cs="Segoe UI"/>
          <w:lang w:val="en-US"/>
        </w:rPr>
        <w:t>this problem of ‘</w:t>
      </w:r>
      <w:r w:rsidR="006B79DC" w:rsidRPr="3B40DCAB">
        <w:rPr>
          <w:rFonts w:ascii="Segoe UI" w:hAnsi="Segoe UI" w:cs="Segoe UI"/>
          <w:i/>
          <w:iCs/>
          <w:lang w:val="en-US"/>
        </w:rPr>
        <w:t xml:space="preserve">How can we use AI to improve the lives of elderly people?’. </w:t>
      </w:r>
      <w:r w:rsidR="006B79DC" w:rsidRPr="3B40DCAB">
        <w:rPr>
          <w:rFonts w:ascii="Segoe UI" w:hAnsi="Segoe UI" w:cs="Segoe UI"/>
          <w:lang w:val="en-US"/>
        </w:rPr>
        <w:t xml:space="preserve">As your students watch the short video of the Elli-Q AI, </w:t>
      </w:r>
      <w:r w:rsidR="00070A0E" w:rsidRPr="3B40DCAB">
        <w:rPr>
          <w:rFonts w:ascii="Segoe UI" w:hAnsi="Segoe UI" w:cs="Segoe UI"/>
          <w:lang w:val="en-US"/>
        </w:rPr>
        <w:t xml:space="preserve">have them reflect on which APIs this could use, </w:t>
      </w:r>
      <w:r w:rsidR="00883CEE" w:rsidRPr="3B40DCAB">
        <w:rPr>
          <w:rFonts w:ascii="Segoe UI" w:hAnsi="Segoe UI" w:cs="Segoe UI"/>
          <w:lang w:val="en-US"/>
        </w:rPr>
        <w:t>and</w:t>
      </w:r>
      <w:r w:rsidR="00070A0E" w:rsidRPr="3B40DCAB">
        <w:rPr>
          <w:rFonts w:ascii="Segoe UI" w:hAnsi="Segoe UI" w:cs="Segoe UI"/>
          <w:lang w:val="en-US"/>
        </w:rPr>
        <w:t xml:space="preserve"> what they think of the container (in this sense a rather cute little robot). </w:t>
      </w:r>
    </w:p>
    <w:p w14:paraId="22B281A7" w14:textId="77777777" w:rsidR="00DD5ABA" w:rsidRPr="00DD5ABA" w:rsidRDefault="00DD5ABA" w:rsidP="002E0B45">
      <w:pPr>
        <w:pStyle w:val="paragraph"/>
        <w:spacing w:before="0" w:beforeAutospacing="0" w:after="0" w:afterAutospacing="0"/>
        <w:textAlignment w:val="baseline"/>
        <w:rPr>
          <w:rFonts w:ascii="Segoe UI" w:hAnsi="Segoe UI" w:cs="Segoe UI"/>
          <w:b/>
          <w:bCs/>
          <w:lang w:val="en-US"/>
        </w:rPr>
      </w:pPr>
    </w:p>
    <w:p w14:paraId="752D6B7C" w14:textId="45E6AD18" w:rsidR="00926C92" w:rsidRDefault="00DD5ABA" w:rsidP="3B40DCAB">
      <w:pPr>
        <w:pStyle w:val="paragraph"/>
        <w:spacing w:before="0" w:beforeAutospacing="0" w:after="0" w:afterAutospacing="0"/>
        <w:textAlignment w:val="baseline"/>
        <w:rPr>
          <w:rFonts w:ascii="Segoe UI" w:hAnsi="Segoe UI" w:cs="Segoe UI"/>
          <w:lang w:val="en-US"/>
        </w:rPr>
      </w:pPr>
      <w:r w:rsidRPr="3B40DCAB">
        <w:rPr>
          <w:rFonts w:ascii="Segoe UI" w:hAnsi="Segoe UI" w:cs="Segoe UI"/>
          <w:b/>
          <w:bCs/>
          <w:lang w:val="en-US"/>
        </w:rPr>
        <w:t>Slide 2</w:t>
      </w:r>
      <w:r w:rsidR="00340638">
        <w:rPr>
          <w:rFonts w:ascii="Segoe UI" w:hAnsi="Segoe UI" w:cs="Segoe UI"/>
          <w:b/>
          <w:bCs/>
          <w:lang w:val="en-US"/>
        </w:rPr>
        <w:t>9</w:t>
      </w:r>
      <w:r w:rsidRPr="3B40DCAB">
        <w:rPr>
          <w:rFonts w:ascii="Segoe UI" w:hAnsi="Segoe UI" w:cs="Segoe UI"/>
          <w:b/>
          <w:bCs/>
          <w:lang w:val="en-US"/>
        </w:rPr>
        <w:t xml:space="preserve">: </w:t>
      </w:r>
      <w:r w:rsidRPr="3B40DCAB">
        <w:rPr>
          <w:rFonts w:ascii="Segoe UI" w:hAnsi="Segoe UI" w:cs="Segoe UI"/>
          <w:lang w:val="en-US"/>
        </w:rPr>
        <w:t xml:space="preserve">For the second last slide of this lesson, this is just a quick reminder that </w:t>
      </w:r>
      <w:r w:rsidR="00D6494D" w:rsidRPr="3B40DCAB">
        <w:rPr>
          <w:rFonts w:ascii="Segoe UI" w:hAnsi="Segoe UI" w:cs="Segoe UI"/>
          <w:lang w:val="en-US"/>
        </w:rPr>
        <w:t>your students should ensure that they are including APIs as they think about the AI that they want to dream up, which is exactly what they will be doing in the next Lesson!</w:t>
      </w:r>
    </w:p>
    <w:p w14:paraId="01CBBECB" w14:textId="77777777" w:rsidR="00926C92" w:rsidRDefault="00926C92" w:rsidP="002E0B45">
      <w:pPr>
        <w:pStyle w:val="paragraph"/>
        <w:spacing w:before="0" w:beforeAutospacing="0" w:after="0" w:afterAutospacing="0"/>
        <w:textAlignment w:val="baseline"/>
        <w:rPr>
          <w:rFonts w:ascii="Segoe UI" w:hAnsi="Segoe UI" w:cs="Segoe UI"/>
          <w:lang w:val="en-US"/>
        </w:rPr>
      </w:pPr>
    </w:p>
    <w:p w14:paraId="006327D9" w14:textId="33EA3BA7" w:rsidR="00926C92" w:rsidRPr="00454605" w:rsidRDefault="00926C92" w:rsidP="00926C92">
      <w:pPr>
        <w:rPr>
          <w:rFonts w:eastAsia="Segoe UI" w:cs="Segoe UI"/>
        </w:rPr>
      </w:pPr>
      <w:r w:rsidRPr="3B40DCAB">
        <w:rPr>
          <w:rFonts w:eastAsia="Segoe UI" w:cs="Segoe UI"/>
          <w:b/>
          <w:bCs/>
        </w:rPr>
        <w:t xml:space="preserve">Slide </w:t>
      </w:r>
      <w:r w:rsidR="00340638">
        <w:rPr>
          <w:rFonts w:eastAsia="Segoe UI" w:cs="Segoe UI"/>
          <w:b/>
          <w:bCs/>
        </w:rPr>
        <w:t>30</w:t>
      </w:r>
      <w:r w:rsidRPr="3B40DCAB">
        <w:rPr>
          <w:rFonts w:eastAsia="Segoe UI" w:cs="Segoe UI"/>
          <w:b/>
          <w:bCs/>
        </w:rPr>
        <w:t xml:space="preserve">: </w:t>
      </w:r>
      <w:r w:rsidRPr="3B40DCAB">
        <w:rPr>
          <w:rFonts w:eastAsia="Segoe UI" w:cs="Segoe UI"/>
          <w:color w:val="7030A0"/>
        </w:rPr>
        <w:t>Challenge check-in.</w:t>
      </w:r>
      <w:r w:rsidRPr="3B40DCAB">
        <w:rPr>
          <w:rFonts w:eastAsia="Segoe UI" w:cs="Segoe UI"/>
        </w:rPr>
        <w:t xml:space="preserve"> This is a quick moment to recap what your students achieved in Lesson 2. </w:t>
      </w:r>
      <w:r w:rsidR="00883CEE" w:rsidRPr="3B40DCAB">
        <w:rPr>
          <w:rFonts w:eastAsia="Segoe UI" w:cs="Segoe UI"/>
        </w:rPr>
        <w:t>Specifically, they have</w:t>
      </w:r>
      <w:r w:rsidRPr="3B40DCAB">
        <w:rPr>
          <w:rFonts w:eastAsia="Segoe UI" w:cs="Segoe UI"/>
        </w:rPr>
        <w:t xml:space="preserve">: </w:t>
      </w:r>
    </w:p>
    <w:p w14:paraId="5BC35C1F" w14:textId="4E016962" w:rsidR="00926C92" w:rsidRPr="002E0B45" w:rsidRDefault="00926C92" w:rsidP="00926C92">
      <w:pPr>
        <w:numPr>
          <w:ilvl w:val="0"/>
          <w:numId w:val="5"/>
        </w:numPr>
        <w:spacing w:before="0" w:after="0" w:line="240" w:lineRule="auto"/>
        <w:ind w:left="1080" w:firstLine="0"/>
        <w:textAlignment w:val="baseline"/>
        <w:rPr>
          <w:rFonts w:eastAsia="Times New Roman" w:cs="Segoe UI"/>
          <w:lang w:val="en-AU" w:eastAsia="en-GB"/>
        </w:rPr>
      </w:pPr>
      <w:r w:rsidRPr="002E0B45">
        <w:rPr>
          <w:rFonts w:eastAsia="Times New Roman" w:cs="Segoe UI"/>
          <w:color w:val="000000"/>
          <w:lang w:eastAsia="en-GB"/>
        </w:rPr>
        <w:t>Learn</w:t>
      </w:r>
      <w:r w:rsidR="00883CEE">
        <w:rPr>
          <w:rFonts w:eastAsia="Times New Roman" w:cs="Segoe UI"/>
          <w:color w:val="000000"/>
          <w:lang w:eastAsia="en-GB"/>
        </w:rPr>
        <w:t>ed</w:t>
      </w:r>
      <w:r w:rsidRPr="002E0B45">
        <w:rPr>
          <w:rFonts w:eastAsia="Times New Roman" w:cs="Segoe UI"/>
          <w:color w:val="000000"/>
          <w:lang w:eastAsia="en-GB"/>
        </w:rPr>
        <w:t xml:space="preserve"> about the basics of </w:t>
      </w:r>
      <w:r>
        <w:rPr>
          <w:rFonts w:eastAsia="Times New Roman" w:cs="Segoe UI"/>
          <w:color w:val="000000"/>
          <w:lang w:eastAsia="en-GB"/>
        </w:rPr>
        <w:t>A</w:t>
      </w:r>
      <w:r w:rsidRPr="002E0B45">
        <w:rPr>
          <w:rFonts w:eastAsia="Times New Roman" w:cs="Segoe UI"/>
          <w:color w:val="000000"/>
          <w:lang w:eastAsia="en-GB"/>
        </w:rPr>
        <w:t xml:space="preserve">rtificial </w:t>
      </w:r>
      <w:r>
        <w:rPr>
          <w:rFonts w:eastAsia="Times New Roman" w:cs="Segoe UI"/>
          <w:color w:val="000000"/>
          <w:lang w:eastAsia="en-GB"/>
        </w:rPr>
        <w:t>I</w:t>
      </w:r>
      <w:r w:rsidRPr="002E0B45">
        <w:rPr>
          <w:rFonts w:eastAsia="Times New Roman" w:cs="Segoe UI"/>
          <w:color w:val="000000"/>
          <w:lang w:eastAsia="en-GB"/>
        </w:rPr>
        <w:t>ntelligence (AI). </w:t>
      </w:r>
      <w:r w:rsidRPr="002E0B45">
        <w:rPr>
          <w:rFonts w:eastAsia="Times New Roman" w:cs="Segoe UI"/>
          <w:color w:val="000000"/>
          <w:lang w:val="en-AU" w:eastAsia="en-GB"/>
        </w:rPr>
        <w:t> </w:t>
      </w:r>
    </w:p>
    <w:p w14:paraId="70B1ED0C" w14:textId="2A2F0112" w:rsidR="00926C92" w:rsidRPr="007341C4" w:rsidRDefault="00926C92" w:rsidP="00926C92">
      <w:pPr>
        <w:numPr>
          <w:ilvl w:val="1"/>
          <w:numId w:val="5"/>
        </w:numPr>
        <w:textAlignment w:val="baseline"/>
        <w:rPr>
          <w:rFonts w:eastAsia="Times New Roman" w:cs="Segoe UI"/>
          <w:color w:val="000000"/>
          <w:lang w:val="en-AU" w:eastAsia="en-GB"/>
        </w:rPr>
      </w:pPr>
      <w:r w:rsidRPr="007341C4">
        <w:rPr>
          <w:rFonts w:eastAsia="Times New Roman" w:cs="Segoe UI"/>
          <w:color w:val="000000"/>
          <w:lang w:eastAsia="en-GB" w:bidi="en-US"/>
        </w:rPr>
        <w:t>Learn</w:t>
      </w:r>
      <w:r w:rsidR="00883CEE">
        <w:rPr>
          <w:rFonts w:eastAsia="Times New Roman" w:cs="Segoe UI"/>
          <w:color w:val="000000"/>
          <w:lang w:eastAsia="en-GB" w:bidi="en-US"/>
        </w:rPr>
        <w:t>ed</w:t>
      </w:r>
      <w:r w:rsidRPr="007341C4">
        <w:rPr>
          <w:rFonts w:eastAsia="Times New Roman" w:cs="Segoe UI"/>
          <w:color w:val="000000"/>
          <w:lang w:eastAsia="en-GB" w:bidi="en-US"/>
        </w:rPr>
        <w:t xml:space="preserve"> how to use API tools like APIs to build an AI. </w:t>
      </w:r>
    </w:p>
    <w:p w14:paraId="3E1F0AB2" w14:textId="77777777" w:rsidR="009348E7" w:rsidRPr="006B79DC" w:rsidRDefault="009348E7" w:rsidP="002E0B45">
      <w:pPr>
        <w:pStyle w:val="paragraph"/>
        <w:spacing w:before="0" w:beforeAutospacing="0" w:after="0" w:afterAutospacing="0"/>
        <w:textAlignment w:val="baseline"/>
        <w:rPr>
          <w:rStyle w:val="normaltextrun"/>
          <w:rFonts w:ascii="Segoe UI" w:hAnsi="Segoe UI" w:cs="Segoe UI"/>
          <w:lang w:val="en-US"/>
        </w:rPr>
      </w:pPr>
    </w:p>
    <w:p w14:paraId="2143415D" w14:textId="504B44C2" w:rsidR="00DD043E" w:rsidRPr="009D1270" w:rsidRDefault="0074165F" w:rsidP="738C5554">
      <w:pPr>
        <w:rPr>
          <w:rFonts w:cs="Segoe UI"/>
        </w:rPr>
      </w:pPr>
      <w:r w:rsidRPr="738C5554">
        <w:rPr>
          <w:rFonts w:eastAsia="Segoe UI" w:cs="Segoe UI"/>
          <w:b/>
          <w:bCs/>
        </w:rPr>
        <w:t>Slide</w:t>
      </w:r>
      <w:r w:rsidR="009D1270">
        <w:rPr>
          <w:rFonts w:eastAsia="Segoe UI" w:cs="Segoe UI"/>
          <w:b/>
          <w:bCs/>
        </w:rPr>
        <w:t>s</w:t>
      </w:r>
      <w:r w:rsidRPr="738C5554">
        <w:rPr>
          <w:rFonts w:eastAsia="Segoe UI" w:cs="Segoe UI"/>
          <w:b/>
          <w:bCs/>
        </w:rPr>
        <w:t xml:space="preserve"> </w:t>
      </w:r>
      <w:r w:rsidR="00340638">
        <w:rPr>
          <w:rFonts w:eastAsia="Segoe UI" w:cs="Segoe UI"/>
          <w:b/>
          <w:bCs/>
        </w:rPr>
        <w:t>31</w:t>
      </w:r>
      <w:r w:rsidR="004F2AE9">
        <w:rPr>
          <w:rFonts w:eastAsia="Segoe UI" w:cs="Segoe UI"/>
          <w:b/>
          <w:bCs/>
        </w:rPr>
        <w:t>-</w:t>
      </w:r>
      <w:r w:rsidR="009D1270">
        <w:rPr>
          <w:rFonts w:eastAsia="Segoe UI" w:cs="Segoe UI"/>
          <w:b/>
          <w:bCs/>
        </w:rPr>
        <w:t>3</w:t>
      </w:r>
      <w:r w:rsidR="00340638">
        <w:rPr>
          <w:rFonts w:eastAsia="Segoe UI" w:cs="Segoe UI"/>
          <w:b/>
          <w:bCs/>
        </w:rPr>
        <w:t>2</w:t>
      </w:r>
      <w:r w:rsidRPr="738C5554">
        <w:rPr>
          <w:rFonts w:eastAsia="Segoe UI" w:cs="Segoe UI"/>
          <w:b/>
          <w:bCs/>
        </w:rPr>
        <w:t xml:space="preserve">: </w:t>
      </w:r>
      <w:r w:rsidRPr="738C5554">
        <w:rPr>
          <w:rFonts w:eastAsia="Segoe UI" w:cs="Segoe UI"/>
          <w:color w:val="7030A0"/>
        </w:rPr>
        <w:t>Bonus Activit</w:t>
      </w:r>
      <w:r w:rsidR="004F2AE9">
        <w:rPr>
          <w:rFonts w:eastAsia="Segoe UI" w:cs="Segoe UI"/>
          <w:color w:val="7030A0"/>
        </w:rPr>
        <w:t>ies</w:t>
      </w:r>
      <w:r w:rsidRPr="738C5554">
        <w:rPr>
          <w:rFonts w:eastAsia="Segoe UI" w:cs="Segoe UI"/>
        </w:rPr>
        <w:t xml:space="preserve"> - </w:t>
      </w:r>
      <w:r w:rsidRPr="738C5554">
        <w:rPr>
          <w:rFonts w:cs="Segoe UI"/>
        </w:rPr>
        <w:t xml:space="preserve">If your students have enjoyed the computer science elements of this </w:t>
      </w:r>
      <w:r w:rsidR="00883CEE" w:rsidRPr="738C5554">
        <w:rPr>
          <w:rFonts w:cs="Segoe UI"/>
        </w:rPr>
        <w:t>lesson,</w:t>
      </w:r>
      <w:r w:rsidR="00DD043E" w:rsidRPr="738C5554">
        <w:rPr>
          <w:rFonts w:cs="Segoe UI"/>
        </w:rPr>
        <w:t xml:space="preserve"> they may want to continue to explore AI and coding in this free Hour of Code lesson in Minecraft Education Edition. </w:t>
      </w:r>
      <w:hyperlink r:id="rId12">
        <w:r w:rsidR="00F00D81" w:rsidRPr="738C5554">
          <w:rPr>
            <w:rStyle w:val="Hyperlink"/>
          </w:rPr>
          <w:t>Hour Of Code 2020 | Minecraft: Education Edition</w:t>
        </w:r>
      </w:hyperlink>
      <w:r w:rsidR="009D1270">
        <w:rPr>
          <w:rStyle w:val="Hyperlink"/>
        </w:rPr>
        <w:t xml:space="preserve"> </w:t>
      </w:r>
      <w:r w:rsidR="009D1270">
        <w:rPr>
          <w:rFonts w:cs="Segoe UI"/>
        </w:rPr>
        <w:t>as well as the a</w:t>
      </w:r>
      <w:r w:rsidR="009D1270" w:rsidRPr="009D1270">
        <w:rPr>
          <w:rFonts w:cs="Segoe UI"/>
        </w:rPr>
        <w:t>dditional AI lessons using AI available in Minecraft: Education Edition! </w:t>
      </w:r>
    </w:p>
    <w:p w14:paraId="7EC30966" w14:textId="77777777" w:rsidR="0074165F" w:rsidRDefault="0074165F" w:rsidP="00FB0E9E">
      <w:pPr>
        <w:rPr>
          <w:rFonts w:asciiTheme="minorHAnsi" w:hAnsi="Calibri"/>
          <w:color w:val="1A1A1A" w:themeColor="text1"/>
          <w:kern w:val="24"/>
          <w:u w:val="single"/>
        </w:rPr>
      </w:pPr>
    </w:p>
    <w:p w14:paraId="56C5219F" w14:textId="0D37779D" w:rsidR="00C9207D" w:rsidRPr="00FB0E9E" w:rsidRDefault="0074165F" w:rsidP="00C9207D">
      <w:pPr>
        <w:rPr>
          <w:rFonts w:cs="Segoe UI"/>
          <w:lang w:val="en-AU"/>
        </w:rPr>
      </w:pPr>
      <w:r w:rsidRPr="738C5554">
        <w:rPr>
          <w:rFonts w:eastAsia="Segoe UI" w:cs="Segoe UI"/>
          <w:b/>
          <w:bCs/>
        </w:rPr>
        <w:t xml:space="preserve">Slide </w:t>
      </w:r>
      <w:r w:rsidR="004F2AE9">
        <w:rPr>
          <w:rFonts w:eastAsia="Segoe UI" w:cs="Segoe UI"/>
          <w:b/>
          <w:bCs/>
        </w:rPr>
        <w:t>3</w:t>
      </w:r>
      <w:r w:rsidR="00340638">
        <w:rPr>
          <w:rFonts w:eastAsia="Segoe UI" w:cs="Segoe UI"/>
          <w:b/>
          <w:bCs/>
        </w:rPr>
        <w:t>3</w:t>
      </w:r>
      <w:r w:rsidRPr="738C5554">
        <w:rPr>
          <w:rFonts w:eastAsia="Segoe UI" w:cs="Segoe UI"/>
          <w:b/>
          <w:bCs/>
        </w:rPr>
        <w:t xml:space="preserve">: </w:t>
      </w:r>
      <w:r w:rsidRPr="738C5554">
        <w:rPr>
          <w:rFonts w:eastAsia="Segoe UI" w:cs="Segoe UI"/>
          <w:color w:val="7030A0"/>
        </w:rPr>
        <w:t>Judging Rubric</w:t>
      </w:r>
      <w:r w:rsidRPr="738C5554">
        <w:rPr>
          <w:rFonts w:eastAsia="Segoe UI" w:cs="Segoe UI"/>
        </w:rPr>
        <w:t xml:space="preserve"> - </w:t>
      </w:r>
      <w:r w:rsidR="00110934" w:rsidRPr="738C5554">
        <w:rPr>
          <w:rFonts w:cs="Segoe UI"/>
          <w:lang w:bidi="en-US"/>
        </w:rPr>
        <w:t>This is the rubric used by the judges to assess your student’s submissions. You can share this with your class and use it to guide their AI concepts as they fill ou</w:t>
      </w:r>
      <w:r w:rsidRPr="738C5554">
        <w:rPr>
          <w:rFonts w:cs="Segoe UI"/>
          <w:lang w:bidi="en-US"/>
        </w:rPr>
        <w:t>t</w:t>
      </w:r>
      <w:r w:rsidR="00110934" w:rsidRPr="738C5554">
        <w:rPr>
          <w:rFonts w:cs="Segoe UI"/>
          <w:lang w:bidi="en-US"/>
        </w:rPr>
        <w:t xml:space="preserve"> their PowerPoint Submission Template. </w:t>
      </w:r>
    </w:p>
    <w:p w14:paraId="3C765FB0" w14:textId="09892939" w:rsidR="002E0B45" w:rsidRPr="002E0B45" w:rsidRDefault="6003208F" w:rsidP="6003208F">
      <w:pPr>
        <w:spacing w:before="240" w:after="0" w:line="240" w:lineRule="auto"/>
        <w:rPr>
          <w:rFonts w:ascii="Segoe UI Semibold" w:eastAsia="Segoe UI Semibold" w:hAnsi="Segoe UI Semibold" w:cs="Segoe UI Semibold"/>
          <w:b/>
          <w:bCs/>
          <w:color w:val="5C2D91"/>
          <w:sz w:val="40"/>
          <w:szCs w:val="40"/>
        </w:rPr>
      </w:pPr>
      <w:r w:rsidRPr="6003208F">
        <w:rPr>
          <w:rFonts w:ascii="Segoe UI Semibold" w:eastAsia="Segoe UI Semibold" w:hAnsi="Segoe UI Semibold" w:cs="Segoe UI Semibold"/>
          <w:b/>
          <w:bCs/>
          <w:color w:val="5C2D91" w:themeColor="accent1"/>
          <w:sz w:val="40"/>
          <w:szCs w:val="40"/>
        </w:rPr>
        <w:t>Conclusion</w:t>
      </w:r>
    </w:p>
    <w:p w14:paraId="36DFF0F4" w14:textId="11DB2D12" w:rsidR="002E0B45" w:rsidRPr="002E0B45" w:rsidRDefault="6003208F" w:rsidP="002E0B45">
      <w:pPr>
        <w:rPr>
          <w:rFonts w:eastAsia="Segoe UI" w:cs="Segoe UI"/>
          <w:color w:val="1A1A1A" w:themeColor="text1"/>
          <w:lang w:val="en-AU"/>
        </w:rPr>
      </w:pPr>
      <w:r w:rsidRPr="4CAC790B">
        <w:rPr>
          <w:rFonts w:eastAsia="Segoe UI" w:cs="Segoe UI"/>
          <w:color w:val="1A1A1A" w:themeColor="text1"/>
        </w:rPr>
        <w:t xml:space="preserve">Lesson </w:t>
      </w:r>
      <w:r w:rsidR="00883CEE" w:rsidRPr="4CAC790B">
        <w:rPr>
          <w:rFonts w:eastAsia="Segoe UI" w:cs="Segoe UI"/>
          <w:color w:val="1A1A1A" w:themeColor="text1"/>
        </w:rPr>
        <w:t>Two</w:t>
      </w:r>
      <w:r w:rsidRPr="4CAC790B">
        <w:rPr>
          <w:rFonts w:eastAsia="Segoe UI" w:cs="Segoe UI"/>
          <w:color w:val="1A1A1A" w:themeColor="text1"/>
        </w:rPr>
        <w:t xml:space="preserve"> done! As you can see, this PowerPoint slide deck is set up to step your students through Imagine Cup Junior in a really simple way, and to help them learn about AI and invent a great idea to submit. This lesson has the most content of the </w:t>
      </w:r>
      <w:r w:rsidR="5A2D28ED" w:rsidRPr="4CAC790B">
        <w:rPr>
          <w:rFonts w:eastAsia="Segoe UI" w:cs="Segoe UI"/>
          <w:color w:val="1A1A1A" w:themeColor="text1"/>
        </w:rPr>
        <w:t xml:space="preserve">six </w:t>
      </w:r>
      <w:r w:rsidRPr="4CAC790B">
        <w:rPr>
          <w:rFonts w:eastAsia="Segoe UI" w:cs="Segoe UI"/>
          <w:color w:val="1A1A1A" w:themeColor="text1"/>
        </w:rPr>
        <w:t>lessons, so well done to you and your students for learning these new ideas</w:t>
      </w:r>
      <w:r w:rsidR="00095312" w:rsidRPr="4CAC790B">
        <w:rPr>
          <w:rFonts w:eastAsia="Segoe UI" w:cs="Segoe UI"/>
          <w:color w:val="1A1A1A" w:themeColor="text1"/>
        </w:rPr>
        <w:t xml:space="preserve"> (which can sometimes be challenging to understand!)</w:t>
      </w:r>
      <w:r w:rsidRPr="4CAC790B">
        <w:rPr>
          <w:rFonts w:eastAsia="Segoe UI" w:cs="Segoe UI"/>
          <w:color w:val="1A1A1A" w:themeColor="text1"/>
        </w:rPr>
        <w:t xml:space="preserve">. </w:t>
      </w:r>
    </w:p>
    <w:p w14:paraId="0C0BB25F" w14:textId="4CAF339F" w:rsidR="00067558" w:rsidRPr="00C14EE6" w:rsidRDefault="002E0B45" w:rsidP="00C14EE6">
      <w:pPr>
        <w:rPr>
          <w:rFonts w:eastAsia="Segoe UI" w:cs="Segoe UI"/>
          <w:color w:val="1A1A1A" w:themeColor="text1"/>
          <w:lang w:val="en-AU"/>
        </w:rPr>
      </w:pPr>
      <w:r w:rsidRPr="002E0B45">
        <w:rPr>
          <w:rFonts w:eastAsia="Segoe UI" w:cs="Segoe UI"/>
          <w:color w:val="1A1A1A" w:themeColor="text1"/>
        </w:rPr>
        <w:lastRenderedPageBreak/>
        <w:t xml:space="preserve">Great work running Lesson </w:t>
      </w:r>
      <w:proofErr w:type="gramStart"/>
      <w:r w:rsidR="00B96373">
        <w:rPr>
          <w:rFonts w:eastAsia="Segoe UI" w:cs="Segoe UI"/>
          <w:color w:val="1A1A1A" w:themeColor="text1"/>
        </w:rPr>
        <w:t>Two</w:t>
      </w:r>
      <w:r w:rsidRPr="002E0B45">
        <w:rPr>
          <w:rFonts w:eastAsia="Segoe UI" w:cs="Segoe UI"/>
          <w:color w:val="1A1A1A" w:themeColor="text1"/>
        </w:rPr>
        <w:t>, and</w:t>
      </w:r>
      <w:proofErr w:type="gramEnd"/>
      <w:r w:rsidRPr="002E0B45">
        <w:rPr>
          <w:rFonts w:eastAsia="Segoe UI" w:cs="Segoe UI"/>
          <w:color w:val="1A1A1A" w:themeColor="text1"/>
        </w:rPr>
        <w:t xml:space="preserve"> have fun preparing for Lesson </w:t>
      </w:r>
      <w:r w:rsidR="00B96373">
        <w:rPr>
          <w:rFonts w:eastAsia="Segoe UI" w:cs="Segoe UI"/>
          <w:color w:val="1A1A1A" w:themeColor="text1"/>
        </w:rPr>
        <w:t>Three</w:t>
      </w:r>
      <w:r w:rsidRPr="002E0B45">
        <w:rPr>
          <w:rFonts w:eastAsia="Segoe UI" w:cs="Segoe UI"/>
          <w:color w:val="1A1A1A" w:themeColor="text1"/>
        </w:rPr>
        <w:t xml:space="preserve"> where your students will </w:t>
      </w:r>
      <w:r w:rsidR="0056539F">
        <w:rPr>
          <w:rFonts w:eastAsia="Segoe UI" w:cs="Segoe UI"/>
          <w:color w:val="1A1A1A" w:themeColor="text1"/>
        </w:rPr>
        <w:t xml:space="preserve">dig into the different kinds of AI </w:t>
      </w:r>
      <w:r w:rsidR="00270C98">
        <w:rPr>
          <w:rFonts w:eastAsia="Segoe UI" w:cs="Segoe UI"/>
          <w:color w:val="1A1A1A" w:themeColor="text1"/>
        </w:rPr>
        <w:t>with</w:t>
      </w:r>
      <w:r w:rsidR="0056539F">
        <w:rPr>
          <w:rFonts w:eastAsia="Segoe UI" w:cs="Segoe UI"/>
          <w:color w:val="1A1A1A" w:themeColor="text1"/>
        </w:rPr>
        <w:t xml:space="preserve"> a focus on generative AI</w:t>
      </w:r>
      <w:r w:rsidRPr="002E0B45">
        <w:rPr>
          <w:rFonts w:eastAsia="Segoe UI" w:cs="Segoe UI"/>
          <w:color w:val="1A1A1A" w:themeColor="text1"/>
        </w:rPr>
        <w:t>! </w:t>
      </w:r>
      <w:r w:rsidRPr="002E0B45">
        <w:rPr>
          <w:rFonts w:eastAsia="Segoe UI" w:cs="Segoe UI"/>
          <w:color w:val="1A1A1A" w:themeColor="text1"/>
          <w:lang w:val="en-AU"/>
        </w:rPr>
        <w:t> </w:t>
      </w:r>
    </w:p>
    <w:sectPr w:rsidR="00067558" w:rsidRPr="00C14EE6" w:rsidSect="00E9402B">
      <w:headerReference w:type="default" r:id="rId13"/>
      <w:footerReference w:type="even" r:id="rId14"/>
      <w:footerReference w:type="default" r:id="rId15"/>
      <w:headerReference w:type="first" r:id="rId16"/>
      <w:footerReference w:type="first" r:id="rId17"/>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A7003" w14:textId="77777777" w:rsidR="008718F2" w:rsidRDefault="008718F2" w:rsidP="00A16D09">
      <w:pPr>
        <w:spacing w:before="0" w:after="0" w:line="240" w:lineRule="auto"/>
      </w:pPr>
      <w:r>
        <w:separator/>
      </w:r>
    </w:p>
  </w:endnote>
  <w:endnote w:type="continuationSeparator" w:id="0">
    <w:p w14:paraId="412DBA41" w14:textId="77777777" w:rsidR="008718F2" w:rsidRDefault="008718F2" w:rsidP="00A16D09">
      <w:pPr>
        <w:spacing w:before="0" w:after="0" w:line="240" w:lineRule="auto"/>
      </w:pPr>
      <w:r>
        <w:continuationSeparator/>
      </w:r>
    </w:p>
  </w:endnote>
  <w:endnote w:type="continuationNotice" w:id="1">
    <w:p w14:paraId="031E2B7F" w14:textId="77777777" w:rsidR="008718F2" w:rsidRDefault="008718F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DF3B" w14:textId="74E10501" w:rsidR="00BC27BC" w:rsidRDefault="00BC27BC" w:rsidP="00E67F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58244" behindDoc="1" locked="0" layoutInCell="1" allowOverlap="1" wp14:anchorId="726C1C82" wp14:editId="244DFB1E">
          <wp:simplePos x="0" y="0"/>
          <wp:positionH relativeFrom="column">
            <wp:posOffset>-1828800</wp:posOffset>
          </wp:positionH>
          <wp:positionV relativeFrom="paragraph">
            <wp:posOffset>-306705</wp:posOffset>
          </wp:positionV>
          <wp:extent cx="3848100" cy="921101"/>
          <wp:effectExtent l="0" t="0" r="0" b="6350"/>
          <wp:wrapNone/>
          <wp:docPr id="4" name="Picture 4">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58245" behindDoc="1" locked="0" layoutInCell="1" allowOverlap="1" wp14:anchorId="0E82A242" wp14:editId="5EA76CC3">
          <wp:simplePos x="0" y="0"/>
          <wp:positionH relativeFrom="column">
            <wp:posOffset>-15240</wp:posOffset>
          </wp:positionH>
          <wp:positionV relativeFrom="paragraph">
            <wp:posOffset>-62865</wp:posOffset>
          </wp:positionV>
          <wp:extent cx="862045" cy="184597"/>
          <wp:effectExtent l="0" t="0" r="1905" b="6350"/>
          <wp:wrapNone/>
          <wp:docPr id="5" name="Picture 5">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58247" behindDoc="0" locked="0" layoutInCell="1" allowOverlap="1" wp14:anchorId="5EFDA674" wp14:editId="3A92C0A1">
          <wp:simplePos x="0" y="0"/>
          <wp:positionH relativeFrom="column">
            <wp:posOffset>20955</wp:posOffset>
          </wp:positionH>
          <wp:positionV relativeFrom="paragraph">
            <wp:posOffset>-190500</wp:posOffset>
          </wp:positionV>
          <wp:extent cx="1366440" cy="292608"/>
          <wp:effectExtent l="0" t="0" r="0" b="0"/>
          <wp:wrapSquare wrapText="bothSides"/>
          <wp:docPr id="6" name="Picture 6">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A0BFF" w14:textId="77777777" w:rsidR="008718F2" w:rsidRDefault="008718F2" w:rsidP="00A16D09">
      <w:pPr>
        <w:spacing w:before="0" w:after="0" w:line="240" w:lineRule="auto"/>
      </w:pPr>
      <w:r>
        <w:separator/>
      </w:r>
    </w:p>
  </w:footnote>
  <w:footnote w:type="continuationSeparator" w:id="0">
    <w:p w14:paraId="7C92C5F3" w14:textId="77777777" w:rsidR="008718F2" w:rsidRDefault="008718F2" w:rsidP="00A16D09">
      <w:pPr>
        <w:spacing w:before="0" w:after="0" w:line="240" w:lineRule="auto"/>
      </w:pPr>
      <w:r>
        <w:continuationSeparator/>
      </w:r>
    </w:p>
  </w:footnote>
  <w:footnote w:type="continuationNotice" w:id="1">
    <w:p w14:paraId="75E161D9" w14:textId="77777777" w:rsidR="008718F2" w:rsidRDefault="008718F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58248" behindDoc="0" locked="0" layoutInCell="1" allowOverlap="1" wp14:anchorId="2CA70A49" wp14:editId="17605498">
          <wp:simplePos x="0" y="0"/>
          <wp:positionH relativeFrom="column">
            <wp:posOffset>31115</wp:posOffset>
          </wp:positionH>
          <wp:positionV relativeFrom="paragraph">
            <wp:posOffset>-133350</wp:posOffset>
          </wp:positionV>
          <wp:extent cx="1897380" cy="561340"/>
          <wp:effectExtent l="0" t="0" r="0" b="0"/>
          <wp:wrapSquare wrapText="bothSides"/>
          <wp:docPr id="11" name="Picture 11">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41" behindDoc="1" locked="0" layoutInCell="1" allowOverlap="1" wp14:anchorId="4DDAEB6A" wp14:editId="5F56E9A3">
          <wp:simplePos x="0" y="0"/>
          <wp:positionH relativeFrom="page">
            <wp:posOffset>-44450</wp:posOffset>
          </wp:positionH>
          <wp:positionV relativeFrom="paragraph">
            <wp:posOffset>-349985</wp:posOffset>
          </wp:positionV>
          <wp:extent cx="7833995" cy="787400"/>
          <wp:effectExtent l="0" t="0" r="0" b="0"/>
          <wp:wrapNone/>
          <wp:docPr id="9" name="Picture 9">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8240"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22" style="position:absolute;margin-left:-53pt;margin-top:-36pt;width:611.85pt;height:69.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3364F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58246" behindDoc="0" locked="0" layoutInCell="1" allowOverlap="1" wp14:anchorId="5CE7A24E" wp14:editId="6599FB9F">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3">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58243" behindDoc="1" locked="0" layoutInCell="1" allowOverlap="1" wp14:anchorId="358DBBCC" wp14:editId="58045DE3">
          <wp:simplePos x="0" y="0"/>
          <wp:positionH relativeFrom="column">
            <wp:posOffset>-3322320</wp:posOffset>
          </wp:positionH>
          <wp:positionV relativeFrom="paragraph">
            <wp:posOffset>618490</wp:posOffset>
          </wp:positionV>
          <wp:extent cx="11272520" cy="7315200"/>
          <wp:effectExtent l="0" t="0" r="5080" b="0"/>
          <wp:wrapNone/>
          <wp:docPr id="10" name="Picture 10">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8242"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1" style="position:absolute;margin-left:-54.5pt;margin-top:.3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quot;&quot;" o:spid="_x0000_s1026" fillcolor="white [3212]" stroked="f" strokeweight="1pt" w14:anchorId="23FA1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">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60B"/>
    <w:multiLevelType w:val="hybridMultilevel"/>
    <w:tmpl w:val="ABD225E2"/>
    <w:lvl w:ilvl="0" w:tplc="C3981652">
      <w:start w:val="1"/>
      <w:numFmt w:val="bullet"/>
      <w:lvlText w:val="•"/>
      <w:lvlJc w:val="left"/>
      <w:pPr>
        <w:tabs>
          <w:tab w:val="num" w:pos="720"/>
        </w:tabs>
        <w:ind w:left="720" w:hanging="360"/>
      </w:pPr>
      <w:rPr>
        <w:rFonts w:ascii="Arial" w:hAnsi="Arial" w:hint="default"/>
      </w:rPr>
    </w:lvl>
    <w:lvl w:ilvl="1" w:tplc="C71C26E8" w:tentative="1">
      <w:start w:val="1"/>
      <w:numFmt w:val="bullet"/>
      <w:lvlText w:val="•"/>
      <w:lvlJc w:val="left"/>
      <w:pPr>
        <w:tabs>
          <w:tab w:val="num" w:pos="1440"/>
        </w:tabs>
        <w:ind w:left="1440" w:hanging="360"/>
      </w:pPr>
      <w:rPr>
        <w:rFonts w:ascii="Arial" w:hAnsi="Arial" w:hint="default"/>
      </w:rPr>
    </w:lvl>
    <w:lvl w:ilvl="2" w:tplc="E3E2DACA" w:tentative="1">
      <w:start w:val="1"/>
      <w:numFmt w:val="bullet"/>
      <w:lvlText w:val="•"/>
      <w:lvlJc w:val="left"/>
      <w:pPr>
        <w:tabs>
          <w:tab w:val="num" w:pos="2160"/>
        </w:tabs>
        <w:ind w:left="2160" w:hanging="360"/>
      </w:pPr>
      <w:rPr>
        <w:rFonts w:ascii="Arial" w:hAnsi="Arial" w:hint="default"/>
      </w:rPr>
    </w:lvl>
    <w:lvl w:ilvl="3" w:tplc="1C427878" w:tentative="1">
      <w:start w:val="1"/>
      <w:numFmt w:val="bullet"/>
      <w:lvlText w:val="•"/>
      <w:lvlJc w:val="left"/>
      <w:pPr>
        <w:tabs>
          <w:tab w:val="num" w:pos="2880"/>
        </w:tabs>
        <w:ind w:left="2880" w:hanging="360"/>
      </w:pPr>
      <w:rPr>
        <w:rFonts w:ascii="Arial" w:hAnsi="Arial" w:hint="default"/>
      </w:rPr>
    </w:lvl>
    <w:lvl w:ilvl="4" w:tplc="30A47CFA" w:tentative="1">
      <w:start w:val="1"/>
      <w:numFmt w:val="bullet"/>
      <w:lvlText w:val="•"/>
      <w:lvlJc w:val="left"/>
      <w:pPr>
        <w:tabs>
          <w:tab w:val="num" w:pos="3600"/>
        </w:tabs>
        <w:ind w:left="3600" w:hanging="360"/>
      </w:pPr>
      <w:rPr>
        <w:rFonts w:ascii="Arial" w:hAnsi="Arial" w:hint="default"/>
      </w:rPr>
    </w:lvl>
    <w:lvl w:ilvl="5" w:tplc="E1DC354E" w:tentative="1">
      <w:start w:val="1"/>
      <w:numFmt w:val="bullet"/>
      <w:lvlText w:val="•"/>
      <w:lvlJc w:val="left"/>
      <w:pPr>
        <w:tabs>
          <w:tab w:val="num" w:pos="4320"/>
        </w:tabs>
        <w:ind w:left="4320" w:hanging="360"/>
      </w:pPr>
      <w:rPr>
        <w:rFonts w:ascii="Arial" w:hAnsi="Arial" w:hint="default"/>
      </w:rPr>
    </w:lvl>
    <w:lvl w:ilvl="6" w:tplc="426478A0" w:tentative="1">
      <w:start w:val="1"/>
      <w:numFmt w:val="bullet"/>
      <w:lvlText w:val="•"/>
      <w:lvlJc w:val="left"/>
      <w:pPr>
        <w:tabs>
          <w:tab w:val="num" w:pos="5040"/>
        </w:tabs>
        <w:ind w:left="5040" w:hanging="360"/>
      </w:pPr>
      <w:rPr>
        <w:rFonts w:ascii="Arial" w:hAnsi="Arial" w:hint="default"/>
      </w:rPr>
    </w:lvl>
    <w:lvl w:ilvl="7" w:tplc="389C07E4" w:tentative="1">
      <w:start w:val="1"/>
      <w:numFmt w:val="bullet"/>
      <w:lvlText w:val="•"/>
      <w:lvlJc w:val="left"/>
      <w:pPr>
        <w:tabs>
          <w:tab w:val="num" w:pos="5760"/>
        </w:tabs>
        <w:ind w:left="5760" w:hanging="360"/>
      </w:pPr>
      <w:rPr>
        <w:rFonts w:ascii="Arial" w:hAnsi="Arial" w:hint="default"/>
      </w:rPr>
    </w:lvl>
    <w:lvl w:ilvl="8" w:tplc="1A5C7A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095645"/>
    <w:multiLevelType w:val="hybridMultilevel"/>
    <w:tmpl w:val="A70C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23F90"/>
    <w:multiLevelType w:val="hybridMultilevel"/>
    <w:tmpl w:val="84C6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12E8"/>
    <w:multiLevelType w:val="hybridMultilevel"/>
    <w:tmpl w:val="03EEFD9C"/>
    <w:lvl w:ilvl="0" w:tplc="0422D2F0">
      <w:start w:val="1"/>
      <w:numFmt w:val="bullet"/>
      <w:lvlText w:val="-"/>
      <w:lvlJc w:val="left"/>
      <w:pPr>
        <w:tabs>
          <w:tab w:val="num" w:pos="720"/>
        </w:tabs>
        <w:ind w:left="720" w:hanging="360"/>
      </w:pPr>
      <w:rPr>
        <w:rFonts w:ascii="Times New Roman" w:hAnsi="Times New Roman" w:hint="default"/>
      </w:rPr>
    </w:lvl>
    <w:lvl w:ilvl="1" w:tplc="F5708048" w:tentative="1">
      <w:start w:val="1"/>
      <w:numFmt w:val="bullet"/>
      <w:lvlText w:val="-"/>
      <w:lvlJc w:val="left"/>
      <w:pPr>
        <w:tabs>
          <w:tab w:val="num" w:pos="1440"/>
        </w:tabs>
        <w:ind w:left="1440" w:hanging="360"/>
      </w:pPr>
      <w:rPr>
        <w:rFonts w:ascii="Times New Roman" w:hAnsi="Times New Roman" w:hint="default"/>
      </w:rPr>
    </w:lvl>
    <w:lvl w:ilvl="2" w:tplc="A9BE7C78" w:tentative="1">
      <w:start w:val="1"/>
      <w:numFmt w:val="bullet"/>
      <w:lvlText w:val="-"/>
      <w:lvlJc w:val="left"/>
      <w:pPr>
        <w:tabs>
          <w:tab w:val="num" w:pos="2160"/>
        </w:tabs>
        <w:ind w:left="2160" w:hanging="360"/>
      </w:pPr>
      <w:rPr>
        <w:rFonts w:ascii="Times New Roman" w:hAnsi="Times New Roman" w:hint="default"/>
      </w:rPr>
    </w:lvl>
    <w:lvl w:ilvl="3" w:tplc="9C166568" w:tentative="1">
      <w:start w:val="1"/>
      <w:numFmt w:val="bullet"/>
      <w:lvlText w:val="-"/>
      <w:lvlJc w:val="left"/>
      <w:pPr>
        <w:tabs>
          <w:tab w:val="num" w:pos="2880"/>
        </w:tabs>
        <w:ind w:left="2880" w:hanging="360"/>
      </w:pPr>
      <w:rPr>
        <w:rFonts w:ascii="Times New Roman" w:hAnsi="Times New Roman" w:hint="default"/>
      </w:rPr>
    </w:lvl>
    <w:lvl w:ilvl="4" w:tplc="AE381034" w:tentative="1">
      <w:start w:val="1"/>
      <w:numFmt w:val="bullet"/>
      <w:lvlText w:val="-"/>
      <w:lvlJc w:val="left"/>
      <w:pPr>
        <w:tabs>
          <w:tab w:val="num" w:pos="3600"/>
        </w:tabs>
        <w:ind w:left="3600" w:hanging="360"/>
      </w:pPr>
      <w:rPr>
        <w:rFonts w:ascii="Times New Roman" w:hAnsi="Times New Roman" w:hint="default"/>
      </w:rPr>
    </w:lvl>
    <w:lvl w:ilvl="5" w:tplc="1F1A68BE" w:tentative="1">
      <w:start w:val="1"/>
      <w:numFmt w:val="bullet"/>
      <w:lvlText w:val="-"/>
      <w:lvlJc w:val="left"/>
      <w:pPr>
        <w:tabs>
          <w:tab w:val="num" w:pos="4320"/>
        </w:tabs>
        <w:ind w:left="4320" w:hanging="360"/>
      </w:pPr>
      <w:rPr>
        <w:rFonts w:ascii="Times New Roman" w:hAnsi="Times New Roman" w:hint="default"/>
      </w:rPr>
    </w:lvl>
    <w:lvl w:ilvl="6" w:tplc="CDFCC7CC" w:tentative="1">
      <w:start w:val="1"/>
      <w:numFmt w:val="bullet"/>
      <w:lvlText w:val="-"/>
      <w:lvlJc w:val="left"/>
      <w:pPr>
        <w:tabs>
          <w:tab w:val="num" w:pos="5040"/>
        </w:tabs>
        <w:ind w:left="5040" w:hanging="360"/>
      </w:pPr>
      <w:rPr>
        <w:rFonts w:ascii="Times New Roman" w:hAnsi="Times New Roman" w:hint="default"/>
      </w:rPr>
    </w:lvl>
    <w:lvl w:ilvl="7" w:tplc="662C1584" w:tentative="1">
      <w:start w:val="1"/>
      <w:numFmt w:val="bullet"/>
      <w:lvlText w:val="-"/>
      <w:lvlJc w:val="left"/>
      <w:pPr>
        <w:tabs>
          <w:tab w:val="num" w:pos="5760"/>
        </w:tabs>
        <w:ind w:left="5760" w:hanging="360"/>
      </w:pPr>
      <w:rPr>
        <w:rFonts w:ascii="Times New Roman" w:hAnsi="Times New Roman" w:hint="default"/>
      </w:rPr>
    </w:lvl>
    <w:lvl w:ilvl="8" w:tplc="D6CCCE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6E6FC9"/>
    <w:multiLevelType w:val="multilevel"/>
    <w:tmpl w:val="7586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02778"/>
    <w:multiLevelType w:val="hybridMultilevel"/>
    <w:tmpl w:val="8EC805B8"/>
    <w:lvl w:ilvl="0" w:tplc="AD1C8B1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31637"/>
    <w:multiLevelType w:val="multilevel"/>
    <w:tmpl w:val="E54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B0C5C"/>
    <w:multiLevelType w:val="hybridMultilevel"/>
    <w:tmpl w:val="ACE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92788"/>
    <w:multiLevelType w:val="hybridMultilevel"/>
    <w:tmpl w:val="ADF8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82392"/>
    <w:multiLevelType w:val="hybridMultilevel"/>
    <w:tmpl w:val="248A3AFE"/>
    <w:lvl w:ilvl="0" w:tplc="56209784">
      <w:numFmt w:val="bullet"/>
      <w:lvlText w:val="-"/>
      <w:lvlJc w:val="left"/>
      <w:pPr>
        <w:ind w:left="1080" w:hanging="360"/>
      </w:pPr>
      <w:rPr>
        <w:rFonts w:ascii="Segoe UI" w:eastAsia="Times New Roman" w:hAnsi="Segoe UI" w:cs="Segoe U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8EA6B69"/>
    <w:multiLevelType w:val="hybridMultilevel"/>
    <w:tmpl w:val="C576E3DE"/>
    <w:lvl w:ilvl="0" w:tplc="43B4BBAA">
      <w:start w:val="1"/>
      <w:numFmt w:val="bullet"/>
      <w:lvlText w:val="-"/>
      <w:lvlJc w:val="left"/>
      <w:pPr>
        <w:tabs>
          <w:tab w:val="num" w:pos="720"/>
        </w:tabs>
        <w:ind w:left="720" w:hanging="360"/>
      </w:pPr>
      <w:rPr>
        <w:rFonts w:ascii="Segoe UI" w:hAnsi="Segoe UI" w:hint="default"/>
      </w:rPr>
    </w:lvl>
    <w:lvl w:ilvl="1" w:tplc="E020C330" w:tentative="1">
      <w:start w:val="1"/>
      <w:numFmt w:val="bullet"/>
      <w:lvlText w:val="-"/>
      <w:lvlJc w:val="left"/>
      <w:pPr>
        <w:tabs>
          <w:tab w:val="num" w:pos="1440"/>
        </w:tabs>
        <w:ind w:left="1440" w:hanging="360"/>
      </w:pPr>
      <w:rPr>
        <w:rFonts w:ascii="Segoe UI" w:hAnsi="Segoe UI" w:hint="default"/>
      </w:rPr>
    </w:lvl>
    <w:lvl w:ilvl="2" w:tplc="A49A5314" w:tentative="1">
      <w:start w:val="1"/>
      <w:numFmt w:val="bullet"/>
      <w:lvlText w:val="-"/>
      <w:lvlJc w:val="left"/>
      <w:pPr>
        <w:tabs>
          <w:tab w:val="num" w:pos="2160"/>
        </w:tabs>
        <w:ind w:left="2160" w:hanging="360"/>
      </w:pPr>
      <w:rPr>
        <w:rFonts w:ascii="Segoe UI" w:hAnsi="Segoe UI" w:hint="default"/>
      </w:rPr>
    </w:lvl>
    <w:lvl w:ilvl="3" w:tplc="AF028684" w:tentative="1">
      <w:start w:val="1"/>
      <w:numFmt w:val="bullet"/>
      <w:lvlText w:val="-"/>
      <w:lvlJc w:val="left"/>
      <w:pPr>
        <w:tabs>
          <w:tab w:val="num" w:pos="2880"/>
        </w:tabs>
        <w:ind w:left="2880" w:hanging="360"/>
      </w:pPr>
      <w:rPr>
        <w:rFonts w:ascii="Segoe UI" w:hAnsi="Segoe UI" w:hint="default"/>
      </w:rPr>
    </w:lvl>
    <w:lvl w:ilvl="4" w:tplc="E58A8390" w:tentative="1">
      <w:start w:val="1"/>
      <w:numFmt w:val="bullet"/>
      <w:lvlText w:val="-"/>
      <w:lvlJc w:val="left"/>
      <w:pPr>
        <w:tabs>
          <w:tab w:val="num" w:pos="3600"/>
        </w:tabs>
        <w:ind w:left="3600" w:hanging="360"/>
      </w:pPr>
      <w:rPr>
        <w:rFonts w:ascii="Segoe UI" w:hAnsi="Segoe UI" w:hint="default"/>
      </w:rPr>
    </w:lvl>
    <w:lvl w:ilvl="5" w:tplc="C1DE0F98" w:tentative="1">
      <w:start w:val="1"/>
      <w:numFmt w:val="bullet"/>
      <w:lvlText w:val="-"/>
      <w:lvlJc w:val="left"/>
      <w:pPr>
        <w:tabs>
          <w:tab w:val="num" w:pos="4320"/>
        </w:tabs>
        <w:ind w:left="4320" w:hanging="360"/>
      </w:pPr>
      <w:rPr>
        <w:rFonts w:ascii="Segoe UI" w:hAnsi="Segoe UI" w:hint="default"/>
      </w:rPr>
    </w:lvl>
    <w:lvl w:ilvl="6" w:tplc="98E063C4" w:tentative="1">
      <w:start w:val="1"/>
      <w:numFmt w:val="bullet"/>
      <w:lvlText w:val="-"/>
      <w:lvlJc w:val="left"/>
      <w:pPr>
        <w:tabs>
          <w:tab w:val="num" w:pos="5040"/>
        </w:tabs>
        <w:ind w:left="5040" w:hanging="360"/>
      </w:pPr>
      <w:rPr>
        <w:rFonts w:ascii="Segoe UI" w:hAnsi="Segoe UI" w:hint="default"/>
      </w:rPr>
    </w:lvl>
    <w:lvl w:ilvl="7" w:tplc="E984F2C4" w:tentative="1">
      <w:start w:val="1"/>
      <w:numFmt w:val="bullet"/>
      <w:lvlText w:val="-"/>
      <w:lvlJc w:val="left"/>
      <w:pPr>
        <w:tabs>
          <w:tab w:val="num" w:pos="5760"/>
        </w:tabs>
        <w:ind w:left="5760" w:hanging="360"/>
      </w:pPr>
      <w:rPr>
        <w:rFonts w:ascii="Segoe UI" w:hAnsi="Segoe UI" w:hint="default"/>
      </w:rPr>
    </w:lvl>
    <w:lvl w:ilvl="8" w:tplc="DCDC6ACE" w:tentative="1">
      <w:start w:val="1"/>
      <w:numFmt w:val="bullet"/>
      <w:lvlText w:val="-"/>
      <w:lvlJc w:val="left"/>
      <w:pPr>
        <w:tabs>
          <w:tab w:val="num" w:pos="6480"/>
        </w:tabs>
        <w:ind w:left="6480" w:hanging="360"/>
      </w:pPr>
      <w:rPr>
        <w:rFonts w:ascii="Segoe UI" w:hAnsi="Segoe UI" w:hint="default"/>
      </w:rPr>
    </w:lvl>
  </w:abstractNum>
  <w:abstractNum w:abstractNumId="14" w15:restartNumberingAfterBreak="0">
    <w:nsid w:val="7DA1627B"/>
    <w:multiLevelType w:val="multilevel"/>
    <w:tmpl w:val="C0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799946">
    <w:abstractNumId w:val="10"/>
  </w:num>
  <w:num w:numId="2" w16cid:durableId="886449438">
    <w:abstractNumId w:val="8"/>
  </w:num>
  <w:num w:numId="3" w16cid:durableId="45572273">
    <w:abstractNumId w:val="11"/>
  </w:num>
  <w:num w:numId="4" w16cid:durableId="1625309548">
    <w:abstractNumId w:val="14"/>
  </w:num>
  <w:num w:numId="5" w16cid:durableId="1082482050">
    <w:abstractNumId w:val="4"/>
  </w:num>
  <w:num w:numId="6" w16cid:durableId="397485281">
    <w:abstractNumId w:val="6"/>
  </w:num>
  <w:num w:numId="7" w16cid:durableId="1298026672">
    <w:abstractNumId w:val="3"/>
  </w:num>
  <w:num w:numId="8" w16cid:durableId="1921063322">
    <w:abstractNumId w:val="12"/>
  </w:num>
  <w:num w:numId="9" w16cid:durableId="1918053903">
    <w:abstractNumId w:val="0"/>
  </w:num>
  <w:num w:numId="10" w16cid:durableId="1797946663">
    <w:abstractNumId w:val="2"/>
  </w:num>
  <w:num w:numId="11" w16cid:durableId="1365713621">
    <w:abstractNumId w:val="1"/>
  </w:num>
  <w:num w:numId="12" w16cid:durableId="222184440">
    <w:abstractNumId w:val="9"/>
  </w:num>
  <w:num w:numId="13" w16cid:durableId="1409888597">
    <w:abstractNumId w:val="13"/>
  </w:num>
  <w:num w:numId="14" w16cid:durableId="1054042758">
    <w:abstractNumId w:val="7"/>
  </w:num>
  <w:num w:numId="15" w16cid:durableId="35962255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02F0B"/>
    <w:rsid w:val="000063D9"/>
    <w:rsid w:val="000074F5"/>
    <w:rsid w:val="00012392"/>
    <w:rsid w:val="00033263"/>
    <w:rsid w:val="00042BA5"/>
    <w:rsid w:val="00051F47"/>
    <w:rsid w:val="0005209D"/>
    <w:rsid w:val="000604B2"/>
    <w:rsid w:val="00067558"/>
    <w:rsid w:val="00067DAB"/>
    <w:rsid w:val="00070A0E"/>
    <w:rsid w:val="00073A88"/>
    <w:rsid w:val="0008246E"/>
    <w:rsid w:val="00095312"/>
    <w:rsid w:val="000A1057"/>
    <w:rsid w:val="000A2214"/>
    <w:rsid w:val="000B3C2E"/>
    <w:rsid w:val="000B4B6E"/>
    <w:rsid w:val="000C06B6"/>
    <w:rsid w:val="000C3DFD"/>
    <w:rsid w:val="000D23D5"/>
    <w:rsid w:val="000E53B9"/>
    <w:rsid w:val="000E5D1A"/>
    <w:rsid w:val="000E6C02"/>
    <w:rsid w:val="000F1069"/>
    <w:rsid w:val="000F5FA1"/>
    <w:rsid w:val="00110487"/>
    <w:rsid w:val="00110934"/>
    <w:rsid w:val="0011340E"/>
    <w:rsid w:val="00127659"/>
    <w:rsid w:val="001400D5"/>
    <w:rsid w:val="00141944"/>
    <w:rsid w:val="0015115A"/>
    <w:rsid w:val="001643BA"/>
    <w:rsid w:val="00167BDE"/>
    <w:rsid w:val="0017111C"/>
    <w:rsid w:val="00177407"/>
    <w:rsid w:val="0018167D"/>
    <w:rsid w:val="001A2E7D"/>
    <w:rsid w:val="001A6D12"/>
    <w:rsid w:val="001A74A0"/>
    <w:rsid w:val="001B2D4C"/>
    <w:rsid w:val="001B420A"/>
    <w:rsid w:val="001B7BC3"/>
    <w:rsid w:val="001C49D8"/>
    <w:rsid w:val="001C5F27"/>
    <w:rsid w:val="001E35A6"/>
    <w:rsid w:val="001E5B86"/>
    <w:rsid w:val="001F56C5"/>
    <w:rsid w:val="001F77E3"/>
    <w:rsid w:val="00211381"/>
    <w:rsid w:val="002232F9"/>
    <w:rsid w:val="00233103"/>
    <w:rsid w:val="00234DA6"/>
    <w:rsid w:val="002522D7"/>
    <w:rsid w:val="00252A0A"/>
    <w:rsid w:val="00270C98"/>
    <w:rsid w:val="0027149E"/>
    <w:rsid w:val="002754A7"/>
    <w:rsid w:val="002807A5"/>
    <w:rsid w:val="00281852"/>
    <w:rsid w:val="00284B3B"/>
    <w:rsid w:val="00287ECC"/>
    <w:rsid w:val="002A2BCF"/>
    <w:rsid w:val="002B75DF"/>
    <w:rsid w:val="002B7908"/>
    <w:rsid w:val="002D038B"/>
    <w:rsid w:val="002D303B"/>
    <w:rsid w:val="002E0B45"/>
    <w:rsid w:val="002E645C"/>
    <w:rsid w:val="002F7C6D"/>
    <w:rsid w:val="00305C9B"/>
    <w:rsid w:val="0031081F"/>
    <w:rsid w:val="003371EF"/>
    <w:rsid w:val="00337FFD"/>
    <w:rsid w:val="00340638"/>
    <w:rsid w:val="00343D92"/>
    <w:rsid w:val="00347153"/>
    <w:rsid w:val="0038425C"/>
    <w:rsid w:val="003A50BB"/>
    <w:rsid w:val="003D0FA9"/>
    <w:rsid w:val="003D7ACB"/>
    <w:rsid w:val="003E1AF8"/>
    <w:rsid w:val="003E21D0"/>
    <w:rsid w:val="003F1CF9"/>
    <w:rsid w:val="003F3EE5"/>
    <w:rsid w:val="003F6788"/>
    <w:rsid w:val="0040481A"/>
    <w:rsid w:val="004117FB"/>
    <w:rsid w:val="00423E0E"/>
    <w:rsid w:val="0043571A"/>
    <w:rsid w:val="00442B90"/>
    <w:rsid w:val="00443D82"/>
    <w:rsid w:val="00447E74"/>
    <w:rsid w:val="00450C6B"/>
    <w:rsid w:val="004601E5"/>
    <w:rsid w:val="00467189"/>
    <w:rsid w:val="00471130"/>
    <w:rsid w:val="00473793"/>
    <w:rsid w:val="0049365D"/>
    <w:rsid w:val="0049416B"/>
    <w:rsid w:val="00496B1B"/>
    <w:rsid w:val="004B0B98"/>
    <w:rsid w:val="004B2DA1"/>
    <w:rsid w:val="004C227B"/>
    <w:rsid w:val="004D1A02"/>
    <w:rsid w:val="004D56EE"/>
    <w:rsid w:val="004E40A2"/>
    <w:rsid w:val="004F14ED"/>
    <w:rsid w:val="004F2AE9"/>
    <w:rsid w:val="004F2CD4"/>
    <w:rsid w:val="00503535"/>
    <w:rsid w:val="00504822"/>
    <w:rsid w:val="00511ACC"/>
    <w:rsid w:val="005131E9"/>
    <w:rsid w:val="00537128"/>
    <w:rsid w:val="005409C8"/>
    <w:rsid w:val="00544720"/>
    <w:rsid w:val="00547173"/>
    <w:rsid w:val="0055080C"/>
    <w:rsid w:val="005524B4"/>
    <w:rsid w:val="00563B49"/>
    <w:rsid w:val="0056539F"/>
    <w:rsid w:val="005704DB"/>
    <w:rsid w:val="005743AD"/>
    <w:rsid w:val="00575A6B"/>
    <w:rsid w:val="0057667B"/>
    <w:rsid w:val="00581620"/>
    <w:rsid w:val="005C5847"/>
    <w:rsid w:val="005C586E"/>
    <w:rsid w:val="005C5E8C"/>
    <w:rsid w:val="005D55A0"/>
    <w:rsid w:val="005E0923"/>
    <w:rsid w:val="005E5B35"/>
    <w:rsid w:val="005F13CF"/>
    <w:rsid w:val="006340AE"/>
    <w:rsid w:val="00660465"/>
    <w:rsid w:val="006716D5"/>
    <w:rsid w:val="00675A64"/>
    <w:rsid w:val="00677314"/>
    <w:rsid w:val="00683224"/>
    <w:rsid w:val="00683A8D"/>
    <w:rsid w:val="00694CE6"/>
    <w:rsid w:val="006A419E"/>
    <w:rsid w:val="006A7E67"/>
    <w:rsid w:val="006B79DC"/>
    <w:rsid w:val="006D188C"/>
    <w:rsid w:val="006D5E5F"/>
    <w:rsid w:val="006E1CB8"/>
    <w:rsid w:val="006E6C60"/>
    <w:rsid w:val="006F0D00"/>
    <w:rsid w:val="007019C1"/>
    <w:rsid w:val="007052A8"/>
    <w:rsid w:val="00706440"/>
    <w:rsid w:val="0072039D"/>
    <w:rsid w:val="007203AA"/>
    <w:rsid w:val="00721EAC"/>
    <w:rsid w:val="007340C8"/>
    <w:rsid w:val="007341C4"/>
    <w:rsid w:val="0074165F"/>
    <w:rsid w:val="0075308E"/>
    <w:rsid w:val="00755283"/>
    <w:rsid w:val="0076147B"/>
    <w:rsid w:val="00770B7C"/>
    <w:rsid w:val="00794FAD"/>
    <w:rsid w:val="007A1576"/>
    <w:rsid w:val="007A6B49"/>
    <w:rsid w:val="007A6C36"/>
    <w:rsid w:val="007B3455"/>
    <w:rsid w:val="007B429C"/>
    <w:rsid w:val="007B73AC"/>
    <w:rsid w:val="007C03FD"/>
    <w:rsid w:val="007D325A"/>
    <w:rsid w:val="007F1C61"/>
    <w:rsid w:val="007F654D"/>
    <w:rsid w:val="00801EB7"/>
    <w:rsid w:val="008046A5"/>
    <w:rsid w:val="00813AEB"/>
    <w:rsid w:val="00820225"/>
    <w:rsid w:val="00823918"/>
    <w:rsid w:val="008326D4"/>
    <w:rsid w:val="00840445"/>
    <w:rsid w:val="008547D5"/>
    <w:rsid w:val="00855D6B"/>
    <w:rsid w:val="008621AF"/>
    <w:rsid w:val="008718F2"/>
    <w:rsid w:val="00874371"/>
    <w:rsid w:val="00883CEE"/>
    <w:rsid w:val="00887841"/>
    <w:rsid w:val="008B0588"/>
    <w:rsid w:val="008B3948"/>
    <w:rsid w:val="008D4F9E"/>
    <w:rsid w:val="008D520B"/>
    <w:rsid w:val="008E4C0F"/>
    <w:rsid w:val="00902CD3"/>
    <w:rsid w:val="009133E5"/>
    <w:rsid w:val="0091672D"/>
    <w:rsid w:val="00917D89"/>
    <w:rsid w:val="00921A6A"/>
    <w:rsid w:val="00926C92"/>
    <w:rsid w:val="0092710A"/>
    <w:rsid w:val="0093044D"/>
    <w:rsid w:val="00933793"/>
    <w:rsid w:val="009348E7"/>
    <w:rsid w:val="00941C57"/>
    <w:rsid w:val="009751F8"/>
    <w:rsid w:val="00976A46"/>
    <w:rsid w:val="00980575"/>
    <w:rsid w:val="00984F3A"/>
    <w:rsid w:val="00990A24"/>
    <w:rsid w:val="009A170A"/>
    <w:rsid w:val="009A2CE8"/>
    <w:rsid w:val="009A394C"/>
    <w:rsid w:val="009C4DFB"/>
    <w:rsid w:val="009D1270"/>
    <w:rsid w:val="009E4F77"/>
    <w:rsid w:val="009E57DA"/>
    <w:rsid w:val="00A07317"/>
    <w:rsid w:val="00A16202"/>
    <w:rsid w:val="00A16D09"/>
    <w:rsid w:val="00A35660"/>
    <w:rsid w:val="00A4071E"/>
    <w:rsid w:val="00A56E3F"/>
    <w:rsid w:val="00A57DDD"/>
    <w:rsid w:val="00A66BEB"/>
    <w:rsid w:val="00A80021"/>
    <w:rsid w:val="00A907F7"/>
    <w:rsid w:val="00A91743"/>
    <w:rsid w:val="00AA331A"/>
    <w:rsid w:val="00AC0C4C"/>
    <w:rsid w:val="00AC0C65"/>
    <w:rsid w:val="00AD38FB"/>
    <w:rsid w:val="00AD5595"/>
    <w:rsid w:val="00AF7852"/>
    <w:rsid w:val="00B10CAB"/>
    <w:rsid w:val="00B10E69"/>
    <w:rsid w:val="00B13EAC"/>
    <w:rsid w:val="00B174FE"/>
    <w:rsid w:val="00B25ECD"/>
    <w:rsid w:val="00B263E8"/>
    <w:rsid w:val="00B26DB7"/>
    <w:rsid w:val="00B41648"/>
    <w:rsid w:val="00B43204"/>
    <w:rsid w:val="00B52E0E"/>
    <w:rsid w:val="00B54F5D"/>
    <w:rsid w:val="00B61B81"/>
    <w:rsid w:val="00B75350"/>
    <w:rsid w:val="00B80C58"/>
    <w:rsid w:val="00B838D3"/>
    <w:rsid w:val="00B83B49"/>
    <w:rsid w:val="00B83E0D"/>
    <w:rsid w:val="00B96373"/>
    <w:rsid w:val="00B973E2"/>
    <w:rsid w:val="00BA1BC6"/>
    <w:rsid w:val="00BA6F59"/>
    <w:rsid w:val="00BC06F6"/>
    <w:rsid w:val="00BC27BC"/>
    <w:rsid w:val="00BC3450"/>
    <w:rsid w:val="00BC34D8"/>
    <w:rsid w:val="00BC446B"/>
    <w:rsid w:val="00BD1566"/>
    <w:rsid w:val="00BD609A"/>
    <w:rsid w:val="00BD6F57"/>
    <w:rsid w:val="00BD7A34"/>
    <w:rsid w:val="00BE6A56"/>
    <w:rsid w:val="00C053D1"/>
    <w:rsid w:val="00C14EE6"/>
    <w:rsid w:val="00C15EFB"/>
    <w:rsid w:val="00C37BC5"/>
    <w:rsid w:val="00C4099C"/>
    <w:rsid w:val="00C42E38"/>
    <w:rsid w:val="00C45482"/>
    <w:rsid w:val="00C47785"/>
    <w:rsid w:val="00C519F5"/>
    <w:rsid w:val="00C52AB0"/>
    <w:rsid w:val="00C53773"/>
    <w:rsid w:val="00C62F7A"/>
    <w:rsid w:val="00C80FA6"/>
    <w:rsid w:val="00C81964"/>
    <w:rsid w:val="00C9207D"/>
    <w:rsid w:val="00C92336"/>
    <w:rsid w:val="00C928EB"/>
    <w:rsid w:val="00CB3240"/>
    <w:rsid w:val="00CC17E9"/>
    <w:rsid w:val="00CC2A6C"/>
    <w:rsid w:val="00CE20FF"/>
    <w:rsid w:val="00CF6C83"/>
    <w:rsid w:val="00D127B6"/>
    <w:rsid w:val="00D348E5"/>
    <w:rsid w:val="00D52C4F"/>
    <w:rsid w:val="00D53680"/>
    <w:rsid w:val="00D6494D"/>
    <w:rsid w:val="00D74CE5"/>
    <w:rsid w:val="00D82616"/>
    <w:rsid w:val="00D828CA"/>
    <w:rsid w:val="00D87E2C"/>
    <w:rsid w:val="00D93FA1"/>
    <w:rsid w:val="00DA1908"/>
    <w:rsid w:val="00DA6DAA"/>
    <w:rsid w:val="00DB158F"/>
    <w:rsid w:val="00DB6E3F"/>
    <w:rsid w:val="00DC29AF"/>
    <w:rsid w:val="00DD043E"/>
    <w:rsid w:val="00DD5ABA"/>
    <w:rsid w:val="00DD6197"/>
    <w:rsid w:val="00DE18FB"/>
    <w:rsid w:val="00E03445"/>
    <w:rsid w:val="00E11F95"/>
    <w:rsid w:val="00E3259A"/>
    <w:rsid w:val="00E4093E"/>
    <w:rsid w:val="00E4E5B1"/>
    <w:rsid w:val="00E55569"/>
    <w:rsid w:val="00E60C1D"/>
    <w:rsid w:val="00E653BF"/>
    <w:rsid w:val="00E754B3"/>
    <w:rsid w:val="00E770D8"/>
    <w:rsid w:val="00E77C05"/>
    <w:rsid w:val="00E9402B"/>
    <w:rsid w:val="00E94C4D"/>
    <w:rsid w:val="00E96CF9"/>
    <w:rsid w:val="00EA3D68"/>
    <w:rsid w:val="00EA6E02"/>
    <w:rsid w:val="00EA6E74"/>
    <w:rsid w:val="00EB0369"/>
    <w:rsid w:val="00EB0771"/>
    <w:rsid w:val="00EC4923"/>
    <w:rsid w:val="00ECEB78"/>
    <w:rsid w:val="00ED0439"/>
    <w:rsid w:val="00ED7DE9"/>
    <w:rsid w:val="00EE2EFF"/>
    <w:rsid w:val="00EE7A0B"/>
    <w:rsid w:val="00EF642B"/>
    <w:rsid w:val="00F00D81"/>
    <w:rsid w:val="00F0339D"/>
    <w:rsid w:val="00F04FCE"/>
    <w:rsid w:val="00F11D9A"/>
    <w:rsid w:val="00F1402E"/>
    <w:rsid w:val="00F308EB"/>
    <w:rsid w:val="00F333D2"/>
    <w:rsid w:val="00F42542"/>
    <w:rsid w:val="00F44ADD"/>
    <w:rsid w:val="00F45DB4"/>
    <w:rsid w:val="00F463F0"/>
    <w:rsid w:val="00F507C0"/>
    <w:rsid w:val="00F56B31"/>
    <w:rsid w:val="00F74CF1"/>
    <w:rsid w:val="00F83F25"/>
    <w:rsid w:val="00F93110"/>
    <w:rsid w:val="00FB0E9E"/>
    <w:rsid w:val="00FC6DE0"/>
    <w:rsid w:val="00FF48F4"/>
    <w:rsid w:val="00FF7C8A"/>
    <w:rsid w:val="01366F2B"/>
    <w:rsid w:val="02DE8CAC"/>
    <w:rsid w:val="03EFEDBB"/>
    <w:rsid w:val="03FC7EC3"/>
    <w:rsid w:val="0571D55C"/>
    <w:rsid w:val="06626767"/>
    <w:rsid w:val="081B197B"/>
    <w:rsid w:val="0995A41C"/>
    <w:rsid w:val="0B225CFF"/>
    <w:rsid w:val="0DE8CC9F"/>
    <w:rsid w:val="0E61E225"/>
    <w:rsid w:val="0F06BD2E"/>
    <w:rsid w:val="12D1B0FB"/>
    <w:rsid w:val="1754B851"/>
    <w:rsid w:val="18B45C0E"/>
    <w:rsid w:val="1989FF8D"/>
    <w:rsid w:val="19F400C9"/>
    <w:rsid w:val="1C654765"/>
    <w:rsid w:val="1D719B43"/>
    <w:rsid w:val="1E73D780"/>
    <w:rsid w:val="1EA138AF"/>
    <w:rsid w:val="214D1B35"/>
    <w:rsid w:val="2317B236"/>
    <w:rsid w:val="249D7B22"/>
    <w:rsid w:val="272B1DE0"/>
    <w:rsid w:val="299D6393"/>
    <w:rsid w:val="29C888CB"/>
    <w:rsid w:val="2B45752C"/>
    <w:rsid w:val="2C9066E8"/>
    <w:rsid w:val="2DA0C1FB"/>
    <w:rsid w:val="3043C1E0"/>
    <w:rsid w:val="30AC8BE7"/>
    <w:rsid w:val="30BF9244"/>
    <w:rsid w:val="3208A95F"/>
    <w:rsid w:val="336A2ADE"/>
    <w:rsid w:val="33A13CDE"/>
    <w:rsid w:val="34861BC8"/>
    <w:rsid w:val="35811F47"/>
    <w:rsid w:val="3968B709"/>
    <w:rsid w:val="3A938BF1"/>
    <w:rsid w:val="3A9FF6E1"/>
    <w:rsid w:val="3B40DCAB"/>
    <w:rsid w:val="471A61E9"/>
    <w:rsid w:val="4C2F5A03"/>
    <w:rsid w:val="4CAC790B"/>
    <w:rsid w:val="4E195F42"/>
    <w:rsid w:val="50BF7775"/>
    <w:rsid w:val="50EEC9EC"/>
    <w:rsid w:val="52CAA728"/>
    <w:rsid w:val="56944A74"/>
    <w:rsid w:val="56E3B581"/>
    <w:rsid w:val="575261FB"/>
    <w:rsid w:val="5A2D28ED"/>
    <w:rsid w:val="5BC2AE5A"/>
    <w:rsid w:val="5BD4DDAF"/>
    <w:rsid w:val="5C48FBCF"/>
    <w:rsid w:val="5DC4577B"/>
    <w:rsid w:val="5E2126D2"/>
    <w:rsid w:val="6003208F"/>
    <w:rsid w:val="60B3D05D"/>
    <w:rsid w:val="67DFBA06"/>
    <w:rsid w:val="6E745AB7"/>
    <w:rsid w:val="71F084F3"/>
    <w:rsid w:val="7377903E"/>
    <w:rsid w:val="738C5554"/>
    <w:rsid w:val="7488BDE0"/>
    <w:rsid w:val="7601BC38"/>
    <w:rsid w:val="76FCAD0E"/>
    <w:rsid w:val="7722C0F2"/>
    <w:rsid w:val="77A3B977"/>
    <w:rsid w:val="7D22D7D8"/>
    <w:rsid w:val="7E620CA6"/>
    <w:rsid w:val="7F98A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1"/>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2"/>
      </w:numPr>
    </w:pPr>
    <w:rPr>
      <w:sz w:val="24"/>
    </w:rPr>
  </w:style>
  <w:style w:type="paragraph" w:customStyle="1" w:styleId="SmallNumbers">
    <w:name w:val="Small Numbers"/>
    <w:basedOn w:val="Bullets"/>
    <w:qFormat/>
    <w:rsid w:val="00DC29AF"/>
    <w:pPr>
      <w:numPr>
        <w:numId w:val="3"/>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 w:type="paragraph" w:customStyle="1" w:styleId="paragraph">
    <w:name w:val="paragraph"/>
    <w:basedOn w:val="Normal"/>
    <w:rsid w:val="002E0B45"/>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eop">
    <w:name w:val="eop"/>
    <w:basedOn w:val="DefaultParagraphFont"/>
    <w:rsid w:val="002E0B45"/>
  </w:style>
  <w:style w:type="character" w:customStyle="1" w:styleId="normaltextrun">
    <w:name w:val="normaltextrun"/>
    <w:basedOn w:val="DefaultParagraphFont"/>
    <w:rsid w:val="002E0B45"/>
  </w:style>
  <w:style w:type="character" w:customStyle="1" w:styleId="tabchar">
    <w:name w:val="tabchar"/>
    <w:basedOn w:val="DefaultParagraphFont"/>
    <w:rsid w:val="002E0B45"/>
  </w:style>
  <w:style w:type="character" w:customStyle="1" w:styleId="scxw197358880">
    <w:name w:val="scxw197358880"/>
    <w:basedOn w:val="DefaultParagraphFont"/>
    <w:rsid w:val="00A57DDD"/>
  </w:style>
  <w:style w:type="paragraph" w:styleId="z-TopofForm">
    <w:name w:val="HTML Top of Form"/>
    <w:basedOn w:val="Normal"/>
    <w:next w:val="Normal"/>
    <w:link w:val="z-TopofFormChar"/>
    <w:hidden/>
    <w:uiPriority w:val="99"/>
    <w:semiHidden/>
    <w:unhideWhenUsed/>
    <w:rsid w:val="00067558"/>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75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7558"/>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7558"/>
    <w:rPr>
      <w:rFonts w:ascii="Arial" w:eastAsia="Times New Roman" w:hAnsi="Arial" w:cs="Arial"/>
      <w:vanish/>
      <w:sz w:val="16"/>
      <w:szCs w:val="16"/>
    </w:rPr>
  </w:style>
  <w:style w:type="paragraph" w:styleId="Revision">
    <w:name w:val="Revision"/>
    <w:hidden/>
    <w:uiPriority w:val="99"/>
    <w:semiHidden/>
    <w:rsid w:val="00DB6E3F"/>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864">
      <w:bodyDiv w:val="1"/>
      <w:marLeft w:val="0"/>
      <w:marRight w:val="0"/>
      <w:marTop w:val="0"/>
      <w:marBottom w:val="0"/>
      <w:divBdr>
        <w:top w:val="none" w:sz="0" w:space="0" w:color="auto"/>
        <w:left w:val="none" w:sz="0" w:space="0" w:color="auto"/>
        <w:bottom w:val="none" w:sz="0" w:space="0" w:color="auto"/>
        <w:right w:val="none" w:sz="0" w:space="0" w:color="auto"/>
      </w:divBdr>
    </w:div>
    <w:div w:id="1029626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11">
          <w:marLeft w:val="0"/>
          <w:marRight w:val="0"/>
          <w:marTop w:val="0"/>
          <w:marBottom w:val="0"/>
          <w:divBdr>
            <w:top w:val="none" w:sz="0" w:space="0" w:color="auto"/>
            <w:left w:val="none" w:sz="0" w:space="0" w:color="auto"/>
            <w:bottom w:val="none" w:sz="0" w:space="0" w:color="auto"/>
            <w:right w:val="none" w:sz="0" w:space="0" w:color="auto"/>
          </w:divBdr>
          <w:divsChild>
            <w:div w:id="850025612">
              <w:marLeft w:val="0"/>
              <w:marRight w:val="0"/>
              <w:marTop w:val="0"/>
              <w:marBottom w:val="0"/>
              <w:divBdr>
                <w:top w:val="none" w:sz="0" w:space="0" w:color="auto"/>
                <w:left w:val="none" w:sz="0" w:space="0" w:color="auto"/>
                <w:bottom w:val="none" w:sz="0" w:space="0" w:color="auto"/>
                <w:right w:val="none" w:sz="0" w:space="0" w:color="auto"/>
              </w:divBdr>
            </w:div>
            <w:div w:id="1566910372">
              <w:marLeft w:val="0"/>
              <w:marRight w:val="0"/>
              <w:marTop w:val="0"/>
              <w:marBottom w:val="0"/>
              <w:divBdr>
                <w:top w:val="none" w:sz="0" w:space="0" w:color="auto"/>
                <w:left w:val="none" w:sz="0" w:space="0" w:color="auto"/>
                <w:bottom w:val="none" w:sz="0" w:space="0" w:color="auto"/>
                <w:right w:val="none" w:sz="0" w:space="0" w:color="auto"/>
              </w:divBdr>
            </w:div>
          </w:divsChild>
        </w:div>
        <w:div w:id="2016766016">
          <w:marLeft w:val="0"/>
          <w:marRight w:val="0"/>
          <w:marTop w:val="0"/>
          <w:marBottom w:val="0"/>
          <w:divBdr>
            <w:top w:val="none" w:sz="0" w:space="0" w:color="auto"/>
            <w:left w:val="none" w:sz="0" w:space="0" w:color="auto"/>
            <w:bottom w:val="none" w:sz="0" w:space="0" w:color="auto"/>
            <w:right w:val="none" w:sz="0" w:space="0" w:color="auto"/>
          </w:divBdr>
          <w:divsChild>
            <w:div w:id="1022318344">
              <w:marLeft w:val="0"/>
              <w:marRight w:val="0"/>
              <w:marTop w:val="0"/>
              <w:marBottom w:val="0"/>
              <w:divBdr>
                <w:top w:val="none" w:sz="0" w:space="0" w:color="auto"/>
                <w:left w:val="none" w:sz="0" w:space="0" w:color="auto"/>
                <w:bottom w:val="none" w:sz="0" w:space="0" w:color="auto"/>
                <w:right w:val="none" w:sz="0" w:space="0" w:color="auto"/>
              </w:divBdr>
            </w:div>
            <w:div w:id="1916696355">
              <w:marLeft w:val="0"/>
              <w:marRight w:val="0"/>
              <w:marTop w:val="0"/>
              <w:marBottom w:val="0"/>
              <w:divBdr>
                <w:top w:val="none" w:sz="0" w:space="0" w:color="auto"/>
                <w:left w:val="none" w:sz="0" w:space="0" w:color="auto"/>
                <w:bottom w:val="none" w:sz="0" w:space="0" w:color="auto"/>
                <w:right w:val="none" w:sz="0" w:space="0" w:color="auto"/>
              </w:divBdr>
            </w:div>
            <w:div w:id="7615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270">
      <w:bodyDiv w:val="1"/>
      <w:marLeft w:val="0"/>
      <w:marRight w:val="0"/>
      <w:marTop w:val="0"/>
      <w:marBottom w:val="0"/>
      <w:divBdr>
        <w:top w:val="none" w:sz="0" w:space="0" w:color="auto"/>
        <w:left w:val="none" w:sz="0" w:space="0" w:color="auto"/>
        <w:bottom w:val="none" w:sz="0" w:space="0" w:color="auto"/>
        <w:right w:val="none" w:sz="0" w:space="0" w:color="auto"/>
      </w:divBdr>
      <w:divsChild>
        <w:div w:id="1939099820">
          <w:marLeft w:val="0"/>
          <w:marRight w:val="0"/>
          <w:marTop w:val="0"/>
          <w:marBottom w:val="0"/>
          <w:divBdr>
            <w:top w:val="single" w:sz="2" w:space="0" w:color="D9D9E3"/>
            <w:left w:val="single" w:sz="2" w:space="0" w:color="D9D9E3"/>
            <w:bottom w:val="single" w:sz="2" w:space="0" w:color="D9D9E3"/>
            <w:right w:val="single" w:sz="2" w:space="0" w:color="D9D9E3"/>
          </w:divBdr>
          <w:divsChild>
            <w:div w:id="1905796855">
              <w:marLeft w:val="0"/>
              <w:marRight w:val="0"/>
              <w:marTop w:val="0"/>
              <w:marBottom w:val="0"/>
              <w:divBdr>
                <w:top w:val="single" w:sz="2" w:space="0" w:color="D9D9E3"/>
                <w:left w:val="single" w:sz="2" w:space="0" w:color="D9D9E3"/>
                <w:bottom w:val="single" w:sz="2" w:space="0" w:color="D9D9E3"/>
                <w:right w:val="single" w:sz="2" w:space="0" w:color="D9D9E3"/>
              </w:divBdr>
              <w:divsChild>
                <w:div w:id="1228489672">
                  <w:marLeft w:val="0"/>
                  <w:marRight w:val="0"/>
                  <w:marTop w:val="0"/>
                  <w:marBottom w:val="0"/>
                  <w:divBdr>
                    <w:top w:val="single" w:sz="2" w:space="0" w:color="D9D9E3"/>
                    <w:left w:val="single" w:sz="2" w:space="0" w:color="D9D9E3"/>
                    <w:bottom w:val="single" w:sz="2" w:space="0" w:color="D9D9E3"/>
                    <w:right w:val="single" w:sz="2" w:space="0" w:color="D9D9E3"/>
                  </w:divBdr>
                  <w:divsChild>
                    <w:div w:id="531578880">
                      <w:marLeft w:val="0"/>
                      <w:marRight w:val="0"/>
                      <w:marTop w:val="0"/>
                      <w:marBottom w:val="0"/>
                      <w:divBdr>
                        <w:top w:val="single" w:sz="2" w:space="0" w:color="D9D9E3"/>
                        <w:left w:val="single" w:sz="2" w:space="0" w:color="D9D9E3"/>
                        <w:bottom w:val="single" w:sz="2" w:space="0" w:color="D9D9E3"/>
                        <w:right w:val="single" w:sz="2" w:space="0" w:color="D9D9E3"/>
                      </w:divBdr>
                      <w:divsChild>
                        <w:div w:id="1775200731">
                          <w:marLeft w:val="0"/>
                          <w:marRight w:val="0"/>
                          <w:marTop w:val="0"/>
                          <w:marBottom w:val="0"/>
                          <w:divBdr>
                            <w:top w:val="single" w:sz="2" w:space="0" w:color="auto"/>
                            <w:left w:val="single" w:sz="2" w:space="0" w:color="auto"/>
                            <w:bottom w:val="single" w:sz="6" w:space="0" w:color="auto"/>
                            <w:right w:val="single" w:sz="2" w:space="0" w:color="auto"/>
                          </w:divBdr>
                          <w:divsChild>
                            <w:div w:id="100547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5357">
                                  <w:marLeft w:val="0"/>
                                  <w:marRight w:val="0"/>
                                  <w:marTop w:val="0"/>
                                  <w:marBottom w:val="0"/>
                                  <w:divBdr>
                                    <w:top w:val="single" w:sz="2" w:space="0" w:color="D9D9E3"/>
                                    <w:left w:val="single" w:sz="2" w:space="0" w:color="D9D9E3"/>
                                    <w:bottom w:val="single" w:sz="2" w:space="0" w:color="D9D9E3"/>
                                    <w:right w:val="single" w:sz="2" w:space="0" w:color="D9D9E3"/>
                                  </w:divBdr>
                                  <w:divsChild>
                                    <w:div w:id="1240139198">
                                      <w:marLeft w:val="0"/>
                                      <w:marRight w:val="0"/>
                                      <w:marTop w:val="0"/>
                                      <w:marBottom w:val="0"/>
                                      <w:divBdr>
                                        <w:top w:val="single" w:sz="2" w:space="0" w:color="D9D9E3"/>
                                        <w:left w:val="single" w:sz="2" w:space="0" w:color="D9D9E3"/>
                                        <w:bottom w:val="single" w:sz="2" w:space="0" w:color="D9D9E3"/>
                                        <w:right w:val="single" w:sz="2" w:space="0" w:color="D9D9E3"/>
                                      </w:divBdr>
                                      <w:divsChild>
                                        <w:div w:id="1563180378">
                                          <w:marLeft w:val="0"/>
                                          <w:marRight w:val="0"/>
                                          <w:marTop w:val="0"/>
                                          <w:marBottom w:val="0"/>
                                          <w:divBdr>
                                            <w:top w:val="single" w:sz="2" w:space="0" w:color="D9D9E3"/>
                                            <w:left w:val="single" w:sz="2" w:space="0" w:color="D9D9E3"/>
                                            <w:bottom w:val="single" w:sz="2" w:space="0" w:color="D9D9E3"/>
                                            <w:right w:val="single" w:sz="2" w:space="0" w:color="D9D9E3"/>
                                          </w:divBdr>
                                          <w:divsChild>
                                            <w:div w:id="141430427">
                                              <w:marLeft w:val="0"/>
                                              <w:marRight w:val="0"/>
                                              <w:marTop w:val="0"/>
                                              <w:marBottom w:val="0"/>
                                              <w:divBdr>
                                                <w:top w:val="single" w:sz="2" w:space="0" w:color="D9D9E3"/>
                                                <w:left w:val="single" w:sz="2" w:space="0" w:color="D9D9E3"/>
                                                <w:bottom w:val="single" w:sz="2" w:space="0" w:color="D9D9E3"/>
                                                <w:right w:val="single" w:sz="2" w:space="0" w:color="D9D9E3"/>
                                              </w:divBdr>
                                              <w:divsChild>
                                                <w:div w:id="220093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0061932">
          <w:marLeft w:val="0"/>
          <w:marRight w:val="0"/>
          <w:marTop w:val="0"/>
          <w:marBottom w:val="0"/>
          <w:divBdr>
            <w:top w:val="none" w:sz="0" w:space="0" w:color="auto"/>
            <w:left w:val="none" w:sz="0" w:space="0" w:color="auto"/>
            <w:bottom w:val="none" w:sz="0" w:space="0" w:color="auto"/>
            <w:right w:val="none" w:sz="0" w:space="0" w:color="auto"/>
          </w:divBdr>
          <w:divsChild>
            <w:div w:id="860362538">
              <w:marLeft w:val="0"/>
              <w:marRight w:val="0"/>
              <w:marTop w:val="0"/>
              <w:marBottom w:val="0"/>
              <w:divBdr>
                <w:top w:val="single" w:sz="2" w:space="0" w:color="D9D9E3"/>
                <w:left w:val="single" w:sz="2" w:space="0" w:color="D9D9E3"/>
                <w:bottom w:val="single" w:sz="2" w:space="0" w:color="D9D9E3"/>
                <w:right w:val="single" w:sz="2" w:space="0" w:color="D9D9E3"/>
              </w:divBdr>
              <w:divsChild>
                <w:div w:id="1357392487">
                  <w:marLeft w:val="0"/>
                  <w:marRight w:val="0"/>
                  <w:marTop w:val="0"/>
                  <w:marBottom w:val="0"/>
                  <w:divBdr>
                    <w:top w:val="single" w:sz="2" w:space="0" w:color="D9D9E3"/>
                    <w:left w:val="single" w:sz="2" w:space="0" w:color="D9D9E3"/>
                    <w:bottom w:val="single" w:sz="2" w:space="0" w:color="D9D9E3"/>
                    <w:right w:val="single" w:sz="2" w:space="0" w:color="D9D9E3"/>
                  </w:divBdr>
                  <w:divsChild>
                    <w:div w:id="204186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80437">
      <w:bodyDiv w:val="1"/>
      <w:marLeft w:val="0"/>
      <w:marRight w:val="0"/>
      <w:marTop w:val="0"/>
      <w:marBottom w:val="0"/>
      <w:divBdr>
        <w:top w:val="none" w:sz="0" w:space="0" w:color="auto"/>
        <w:left w:val="none" w:sz="0" w:space="0" w:color="auto"/>
        <w:bottom w:val="none" w:sz="0" w:space="0" w:color="auto"/>
        <w:right w:val="none" w:sz="0" w:space="0" w:color="auto"/>
      </w:divBdr>
      <w:divsChild>
        <w:div w:id="1809279591">
          <w:marLeft w:val="0"/>
          <w:marRight w:val="0"/>
          <w:marTop w:val="0"/>
          <w:marBottom w:val="0"/>
          <w:divBdr>
            <w:top w:val="none" w:sz="0" w:space="0" w:color="auto"/>
            <w:left w:val="none" w:sz="0" w:space="0" w:color="auto"/>
            <w:bottom w:val="none" w:sz="0" w:space="0" w:color="auto"/>
            <w:right w:val="none" w:sz="0" w:space="0" w:color="auto"/>
          </w:divBdr>
        </w:div>
        <w:div w:id="580331910">
          <w:marLeft w:val="0"/>
          <w:marRight w:val="0"/>
          <w:marTop w:val="0"/>
          <w:marBottom w:val="0"/>
          <w:divBdr>
            <w:top w:val="none" w:sz="0" w:space="0" w:color="auto"/>
            <w:left w:val="none" w:sz="0" w:space="0" w:color="auto"/>
            <w:bottom w:val="none" w:sz="0" w:space="0" w:color="auto"/>
            <w:right w:val="none" w:sz="0" w:space="0" w:color="auto"/>
          </w:divBdr>
        </w:div>
        <w:div w:id="2121217268">
          <w:marLeft w:val="0"/>
          <w:marRight w:val="0"/>
          <w:marTop w:val="0"/>
          <w:marBottom w:val="0"/>
          <w:divBdr>
            <w:top w:val="none" w:sz="0" w:space="0" w:color="auto"/>
            <w:left w:val="none" w:sz="0" w:space="0" w:color="auto"/>
            <w:bottom w:val="none" w:sz="0" w:space="0" w:color="auto"/>
            <w:right w:val="none" w:sz="0" w:space="0" w:color="auto"/>
          </w:divBdr>
        </w:div>
        <w:div w:id="336346376">
          <w:marLeft w:val="0"/>
          <w:marRight w:val="0"/>
          <w:marTop w:val="0"/>
          <w:marBottom w:val="0"/>
          <w:divBdr>
            <w:top w:val="none" w:sz="0" w:space="0" w:color="auto"/>
            <w:left w:val="none" w:sz="0" w:space="0" w:color="auto"/>
            <w:bottom w:val="none" w:sz="0" w:space="0" w:color="auto"/>
            <w:right w:val="none" w:sz="0" w:space="0" w:color="auto"/>
          </w:divBdr>
        </w:div>
        <w:div w:id="1889755346">
          <w:marLeft w:val="0"/>
          <w:marRight w:val="0"/>
          <w:marTop w:val="0"/>
          <w:marBottom w:val="0"/>
          <w:divBdr>
            <w:top w:val="none" w:sz="0" w:space="0" w:color="auto"/>
            <w:left w:val="none" w:sz="0" w:space="0" w:color="auto"/>
            <w:bottom w:val="none" w:sz="0" w:space="0" w:color="auto"/>
            <w:right w:val="none" w:sz="0" w:space="0" w:color="auto"/>
          </w:divBdr>
        </w:div>
      </w:divsChild>
    </w:div>
    <w:div w:id="291525011">
      <w:bodyDiv w:val="1"/>
      <w:marLeft w:val="0"/>
      <w:marRight w:val="0"/>
      <w:marTop w:val="0"/>
      <w:marBottom w:val="0"/>
      <w:divBdr>
        <w:top w:val="none" w:sz="0" w:space="0" w:color="auto"/>
        <w:left w:val="none" w:sz="0" w:space="0" w:color="auto"/>
        <w:bottom w:val="none" w:sz="0" w:space="0" w:color="auto"/>
        <w:right w:val="none" w:sz="0" w:space="0" w:color="auto"/>
      </w:divBdr>
      <w:divsChild>
        <w:div w:id="715008663">
          <w:marLeft w:val="0"/>
          <w:marRight w:val="0"/>
          <w:marTop w:val="0"/>
          <w:marBottom w:val="0"/>
          <w:divBdr>
            <w:top w:val="none" w:sz="0" w:space="0" w:color="auto"/>
            <w:left w:val="none" w:sz="0" w:space="0" w:color="auto"/>
            <w:bottom w:val="none" w:sz="0" w:space="0" w:color="auto"/>
            <w:right w:val="none" w:sz="0" w:space="0" w:color="auto"/>
          </w:divBdr>
        </w:div>
        <w:div w:id="86735931">
          <w:marLeft w:val="0"/>
          <w:marRight w:val="0"/>
          <w:marTop w:val="0"/>
          <w:marBottom w:val="0"/>
          <w:divBdr>
            <w:top w:val="none" w:sz="0" w:space="0" w:color="auto"/>
            <w:left w:val="none" w:sz="0" w:space="0" w:color="auto"/>
            <w:bottom w:val="none" w:sz="0" w:space="0" w:color="auto"/>
            <w:right w:val="none" w:sz="0" w:space="0" w:color="auto"/>
          </w:divBdr>
        </w:div>
        <w:div w:id="127552728">
          <w:marLeft w:val="0"/>
          <w:marRight w:val="0"/>
          <w:marTop w:val="0"/>
          <w:marBottom w:val="0"/>
          <w:divBdr>
            <w:top w:val="none" w:sz="0" w:space="0" w:color="auto"/>
            <w:left w:val="none" w:sz="0" w:space="0" w:color="auto"/>
            <w:bottom w:val="none" w:sz="0" w:space="0" w:color="auto"/>
            <w:right w:val="none" w:sz="0" w:space="0" w:color="auto"/>
          </w:divBdr>
        </w:div>
        <w:div w:id="146633441">
          <w:marLeft w:val="0"/>
          <w:marRight w:val="0"/>
          <w:marTop w:val="0"/>
          <w:marBottom w:val="0"/>
          <w:divBdr>
            <w:top w:val="none" w:sz="0" w:space="0" w:color="auto"/>
            <w:left w:val="none" w:sz="0" w:space="0" w:color="auto"/>
            <w:bottom w:val="none" w:sz="0" w:space="0" w:color="auto"/>
            <w:right w:val="none" w:sz="0" w:space="0" w:color="auto"/>
          </w:divBdr>
        </w:div>
        <w:div w:id="1587572307">
          <w:marLeft w:val="0"/>
          <w:marRight w:val="0"/>
          <w:marTop w:val="0"/>
          <w:marBottom w:val="0"/>
          <w:divBdr>
            <w:top w:val="none" w:sz="0" w:space="0" w:color="auto"/>
            <w:left w:val="none" w:sz="0" w:space="0" w:color="auto"/>
            <w:bottom w:val="none" w:sz="0" w:space="0" w:color="auto"/>
            <w:right w:val="none" w:sz="0" w:space="0" w:color="auto"/>
          </w:divBdr>
        </w:div>
        <w:div w:id="416094633">
          <w:marLeft w:val="0"/>
          <w:marRight w:val="0"/>
          <w:marTop w:val="0"/>
          <w:marBottom w:val="0"/>
          <w:divBdr>
            <w:top w:val="none" w:sz="0" w:space="0" w:color="auto"/>
            <w:left w:val="none" w:sz="0" w:space="0" w:color="auto"/>
            <w:bottom w:val="none" w:sz="0" w:space="0" w:color="auto"/>
            <w:right w:val="none" w:sz="0" w:space="0" w:color="auto"/>
          </w:divBdr>
        </w:div>
        <w:div w:id="2118140889">
          <w:marLeft w:val="0"/>
          <w:marRight w:val="0"/>
          <w:marTop w:val="0"/>
          <w:marBottom w:val="0"/>
          <w:divBdr>
            <w:top w:val="none" w:sz="0" w:space="0" w:color="auto"/>
            <w:left w:val="none" w:sz="0" w:space="0" w:color="auto"/>
            <w:bottom w:val="none" w:sz="0" w:space="0" w:color="auto"/>
            <w:right w:val="none" w:sz="0" w:space="0" w:color="auto"/>
          </w:divBdr>
        </w:div>
        <w:div w:id="1938322422">
          <w:marLeft w:val="0"/>
          <w:marRight w:val="0"/>
          <w:marTop w:val="0"/>
          <w:marBottom w:val="0"/>
          <w:divBdr>
            <w:top w:val="none" w:sz="0" w:space="0" w:color="auto"/>
            <w:left w:val="none" w:sz="0" w:space="0" w:color="auto"/>
            <w:bottom w:val="none" w:sz="0" w:space="0" w:color="auto"/>
            <w:right w:val="none" w:sz="0" w:space="0" w:color="auto"/>
          </w:divBdr>
        </w:div>
        <w:div w:id="1118377183">
          <w:marLeft w:val="0"/>
          <w:marRight w:val="0"/>
          <w:marTop w:val="0"/>
          <w:marBottom w:val="0"/>
          <w:divBdr>
            <w:top w:val="none" w:sz="0" w:space="0" w:color="auto"/>
            <w:left w:val="none" w:sz="0" w:space="0" w:color="auto"/>
            <w:bottom w:val="none" w:sz="0" w:space="0" w:color="auto"/>
            <w:right w:val="none" w:sz="0" w:space="0" w:color="auto"/>
          </w:divBdr>
        </w:div>
        <w:div w:id="945424705">
          <w:marLeft w:val="0"/>
          <w:marRight w:val="0"/>
          <w:marTop w:val="0"/>
          <w:marBottom w:val="0"/>
          <w:divBdr>
            <w:top w:val="none" w:sz="0" w:space="0" w:color="auto"/>
            <w:left w:val="none" w:sz="0" w:space="0" w:color="auto"/>
            <w:bottom w:val="none" w:sz="0" w:space="0" w:color="auto"/>
            <w:right w:val="none" w:sz="0" w:space="0" w:color="auto"/>
          </w:divBdr>
        </w:div>
        <w:div w:id="338704480">
          <w:marLeft w:val="0"/>
          <w:marRight w:val="0"/>
          <w:marTop w:val="0"/>
          <w:marBottom w:val="0"/>
          <w:divBdr>
            <w:top w:val="none" w:sz="0" w:space="0" w:color="auto"/>
            <w:left w:val="none" w:sz="0" w:space="0" w:color="auto"/>
            <w:bottom w:val="none" w:sz="0" w:space="0" w:color="auto"/>
            <w:right w:val="none" w:sz="0" w:space="0" w:color="auto"/>
          </w:divBdr>
        </w:div>
        <w:div w:id="1092776784">
          <w:marLeft w:val="0"/>
          <w:marRight w:val="0"/>
          <w:marTop w:val="0"/>
          <w:marBottom w:val="0"/>
          <w:divBdr>
            <w:top w:val="none" w:sz="0" w:space="0" w:color="auto"/>
            <w:left w:val="none" w:sz="0" w:space="0" w:color="auto"/>
            <w:bottom w:val="none" w:sz="0" w:space="0" w:color="auto"/>
            <w:right w:val="none" w:sz="0" w:space="0" w:color="auto"/>
          </w:divBdr>
        </w:div>
        <w:div w:id="2007707946">
          <w:marLeft w:val="0"/>
          <w:marRight w:val="0"/>
          <w:marTop w:val="0"/>
          <w:marBottom w:val="0"/>
          <w:divBdr>
            <w:top w:val="none" w:sz="0" w:space="0" w:color="auto"/>
            <w:left w:val="none" w:sz="0" w:space="0" w:color="auto"/>
            <w:bottom w:val="none" w:sz="0" w:space="0" w:color="auto"/>
            <w:right w:val="none" w:sz="0" w:space="0" w:color="auto"/>
          </w:divBdr>
        </w:div>
        <w:div w:id="1006982766">
          <w:marLeft w:val="0"/>
          <w:marRight w:val="0"/>
          <w:marTop w:val="0"/>
          <w:marBottom w:val="0"/>
          <w:divBdr>
            <w:top w:val="none" w:sz="0" w:space="0" w:color="auto"/>
            <w:left w:val="none" w:sz="0" w:space="0" w:color="auto"/>
            <w:bottom w:val="none" w:sz="0" w:space="0" w:color="auto"/>
            <w:right w:val="none" w:sz="0" w:space="0" w:color="auto"/>
          </w:divBdr>
        </w:div>
        <w:div w:id="1428424702">
          <w:marLeft w:val="0"/>
          <w:marRight w:val="0"/>
          <w:marTop w:val="0"/>
          <w:marBottom w:val="0"/>
          <w:divBdr>
            <w:top w:val="none" w:sz="0" w:space="0" w:color="auto"/>
            <w:left w:val="none" w:sz="0" w:space="0" w:color="auto"/>
            <w:bottom w:val="none" w:sz="0" w:space="0" w:color="auto"/>
            <w:right w:val="none" w:sz="0" w:space="0" w:color="auto"/>
          </w:divBdr>
        </w:div>
        <w:div w:id="368577824">
          <w:marLeft w:val="0"/>
          <w:marRight w:val="0"/>
          <w:marTop w:val="0"/>
          <w:marBottom w:val="0"/>
          <w:divBdr>
            <w:top w:val="none" w:sz="0" w:space="0" w:color="auto"/>
            <w:left w:val="none" w:sz="0" w:space="0" w:color="auto"/>
            <w:bottom w:val="none" w:sz="0" w:space="0" w:color="auto"/>
            <w:right w:val="none" w:sz="0" w:space="0" w:color="auto"/>
          </w:divBdr>
        </w:div>
        <w:div w:id="67002392">
          <w:marLeft w:val="0"/>
          <w:marRight w:val="0"/>
          <w:marTop w:val="0"/>
          <w:marBottom w:val="0"/>
          <w:divBdr>
            <w:top w:val="none" w:sz="0" w:space="0" w:color="auto"/>
            <w:left w:val="none" w:sz="0" w:space="0" w:color="auto"/>
            <w:bottom w:val="none" w:sz="0" w:space="0" w:color="auto"/>
            <w:right w:val="none" w:sz="0" w:space="0" w:color="auto"/>
          </w:divBdr>
        </w:div>
        <w:div w:id="429667280">
          <w:marLeft w:val="0"/>
          <w:marRight w:val="0"/>
          <w:marTop w:val="0"/>
          <w:marBottom w:val="0"/>
          <w:divBdr>
            <w:top w:val="none" w:sz="0" w:space="0" w:color="auto"/>
            <w:left w:val="none" w:sz="0" w:space="0" w:color="auto"/>
            <w:bottom w:val="none" w:sz="0" w:space="0" w:color="auto"/>
            <w:right w:val="none" w:sz="0" w:space="0" w:color="auto"/>
          </w:divBdr>
        </w:div>
        <w:div w:id="1412267291">
          <w:marLeft w:val="0"/>
          <w:marRight w:val="0"/>
          <w:marTop w:val="0"/>
          <w:marBottom w:val="0"/>
          <w:divBdr>
            <w:top w:val="none" w:sz="0" w:space="0" w:color="auto"/>
            <w:left w:val="none" w:sz="0" w:space="0" w:color="auto"/>
            <w:bottom w:val="none" w:sz="0" w:space="0" w:color="auto"/>
            <w:right w:val="none" w:sz="0" w:space="0" w:color="auto"/>
          </w:divBdr>
        </w:div>
        <w:div w:id="757798453">
          <w:marLeft w:val="0"/>
          <w:marRight w:val="0"/>
          <w:marTop w:val="0"/>
          <w:marBottom w:val="0"/>
          <w:divBdr>
            <w:top w:val="none" w:sz="0" w:space="0" w:color="auto"/>
            <w:left w:val="none" w:sz="0" w:space="0" w:color="auto"/>
            <w:bottom w:val="none" w:sz="0" w:space="0" w:color="auto"/>
            <w:right w:val="none" w:sz="0" w:space="0" w:color="auto"/>
          </w:divBdr>
        </w:div>
        <w:div w:id="1861242698">
          <w:marLeft w:val="0"/>
          <w:marRight w:val="0"/>
          <w:marTop w:val="0"/>
          <w:marBottom w:val="0"/>
          <w:divBdr>
            <w:top w:val="none" w:sz="0" w:space="0" w:color="auto"/>
            <w:left w:val="none" w:sz="0" w:space="0" w:color="auto"/>
            <w:bottom w:val="none" w:sz="0" w:space="0" w:color="auto"/>
            <w:right w:val="none" w:sz="0" w:space="0" w:color="auto"/>
          </w:divBdr>
        </w:div>
        <w:div w:id="1606109474">
          <w:marLeft w:val="0"/>
          <w:marRight w:val="0"/>
          <w:marTop w:val="0"/>
          <w:marBottom w:val="0"/>
          <w:divBdr>
            <w:top w:val="none" w:sz="0" w:space="0" w:color="auto"/>
            <w:left w:val="none" w:sz="0" w:space="0" w:color="auto"/>
            <w:bottom w:val="none" w:sz="0" w:space="0" w:color="auto"/>
            <w:right w:val="none" w:sz="0" w:space="0" w:color="auto"/>
          </w:divBdr>
        </w:div>
        <w:div w:id="764308476">
          <w:marLeft w:val="0"/>
          <w:marRight w:val="0"/>
          <w:marTop w:val="0"/>
          <w:marBottom w:val="0"/>
          <w:divBdr>
            <w:top w:val="none" w:sz="0" w:space="0" w:color="auto"/>
            <w:left w:val="none" w:sz="0" w:space="0" w:color="auto"/>
            <w:bottom w:val="none" w:sz="0" w:space="0" w:color="auto"/>
            <w:right w:val="none" w:sz="0" w:space="0" w:color="auto"/>
          </w:divBdr>
        </w:div>
        <w:div w:id="794762172">
          <w:marLeft w:val="0"/>
          <w:marRight w:val="0"/>
          <w:marTop w:val="0"/>
          <w:marBottom w:val="0"/>
          <w:divBdr>
            <w:top w:val="none" w:sz="0" w:space="0" w:color="auto"/>
            <w:left w:val="none" w:sz="0" w:space="0" w:color="auto"/>
            <w:bottom w:val="none" w:sz="0" w:space="0" w:color="auto"/>
            <w:right w:val="none" w:sz="0" w:space="0" w:color="auto"/>
          </w:divBdr>
          <w:divsChild>
            <w:div w:id="1050572453">
              <w:marLeft w:val="0"/>
              <w:marRight w:val="0"/>
              <w:marTop w:val="0"/>
              <w:marBottom w:val="0"/>
              <w:divBdr>
                <w:top w:val="none" w:sz="0" w:space="0" w:color="auto"/>
                <w:left w:val="none" w:sz="0" w:space="0" w:color="auto"/>
                <w:bottom w:val="none" w:sz="0" w:space="0" w:color="auto"/>
                <w:right w:val="none" w:sz="0" w:space="0" w:color="auto"/>
              </w:divBdr>
            </w:div>
            <w:div w:id="1222250571">
              <w:marLeft w:val="0"/>
              <w:marRight w:val="0"/>
              <w:marTop w:val="0"/>
              <w:marBottom w:val="0"/>
              <w:divBdr>
                <w:top w:val="none" w:sz="0" w:space="0" w:color="auto"/>
                <w:left w:val="none" w:sz="0" w:space="0" w:color="auto"/>
                <w:bottom w:val="none" w:sz="0" w:space="0" w:color="auto"/>
                <w:right w:val="none" w:sz="0" w:space="0" w:color="auto"/>
              </w:divBdr>
            </w:div>
            <w:div w:id="538514749">
              <w:marLeft w:val="0"/>
              <w:marRight w:val="0"/>
              <w:marTop w:val="0"/>
              <w:marBottom w:val="0"/>
              <w:divBdr>
                <w:top w:val="none" w:sz="0" w:space="0" w:color="auto"/>
                <w:left w:val="none" w:sz="0" w:space="0" w:color="auto"/>
                <w:bottom w:val="none" w:sz="0" w:space="0" w:color="auto"/>
                <w:right w:val="none" w:sz="0" w:space="0" w:color="auto"/>
              </w:divBdr>
            </w:div>
            <w:div w:id="1216743313">
              <w:marLeft w:val="0"/>
              <w:marRight w:val="0"/>
              <w:marTop w:val="0"/>
              <w:marBottom w:val="0"/>
              <w:divBdr>
                <w:top w:val="none" w:sz="0" w:space="0" w:color="auto"/>
                <w:left w:val="none" w:sz="0" w:space="0" w:color="auto"/>
                <w:bottom w:val="none" w:sz="0" w:space="0" w:color="auto"/>
                <w:right w:val="none" w:sz="0" w:space="0" w:color="auto"/>
              </w:divBdr>
            </w:div>
            <w:div w:id="1475565742">
              <w:marLeft w:val="0"/>
              <w:marRight w:val="0"/>
              <w:marTop w:val="0"/>
              <w:marBottom w:val="0"/>
              <w:divBdr>
                <w:top w:val="none" w:sz="0" w:space="0" w:color="auto"/>
                <w:left w:val="none" w:sz="0" w:space="0" w:color="auto"/>
                <w:bottom w:val="none" w:sz="0" w:space="0" w:color="auto"/>
                <w:right w:val="none" w:sz="0" w:space="0" w:color="auto"/>
              </w:divBdr>
            </w:div>
            <w:div w:id="650913413">
              <w:marLeft w:val="0"/>
              <w:marRight w:val="0"/>
              <w:marTop w:val="0"/>
              <w:marBottom w:val="0"/>
              <w:divBdr>
                <w:top w:val="none" w:sz="0" w:space="0" w:color="auto"/>
                <w:left w:val="none" w:sz="0" w:space="0" w:color="auto"/>
                <w:bottom w:val="none" w:sz="0" w:space="0" w:color="auto"/>
                <w:right w:val="none" w:sz="0" w:space="0" w:color="auto"/>
              </w:divBdr>
            </w:div>
            <w:div w:id="1192692266">
              <w:marLeft w:val="0"/>
              <w:marRight w:val="0"/>
              <w:marTop w:val="0"/>
              <w:marBottom w:val="0"/>
              <w:divBdr>
                <w:top w:val="none" w:sz="0" w:space="0" w:color="auto"/>
                <w:left w:val="none" w:sz="0" w:space="0" w:color="auto"/>
                <w:bottom w:val="none" w:sz="0" w:space="0" w:color="auto"/>
                <w:right w:val="none" w:sz="0" w:space="0" w:color="auto"/>
              </w:divBdr>
            </w:div>
            <w:div w:id="40716512">
              <w:marLeft w:val="0"/>
              <w:marRight w:val="0"/>
              <w:marTop w:val="0"/>
              <w:marBottom w:val="0"/>
              <w:divBdr>
                <w:top w:val="none" w:sz="0" w:space="0" w:color="auto"/>
                <w:left w:val="none" w:sz="0" w:space="0" w:color="auto"/>
                <w:bottom w:val="none" w:sz="0" w:space="0" w:color="auto"/>
                <w:right w:val="none" w:sz="0" w:space="0" w:color="auto"/>
              </w:divBdr>
            </w:div>
            <w:div w:id="1185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078">
      <w:bodyDiv w:val="1"/>
      <w:marLeft w:val="0"/>
      <w:marRight w:val="0"/>
      <w:marTop w:val="0"/>
      <w:marBottom w:val="0"/>
      <w:divBdr>
        <w:top w:val="none" w:sz="0" w:space="0" w:color="auto"/>
        <w:left w:val="none" w:sz="0" w:space="0" w:color="auto"/>
        <w:bottom w:val="none" w:sz="0" w:space="0" w:color="auto"/>
        <w:right w:val="none" w:sz="0" w:space="0" w:color="auto"/>
      </w:divBdr>
    </w:div>
    <w:div w:id="417941320">
      <w:bodyDiv w:val="1"/>
      <w:marLeft w:val="0"/>
      <w:marRight w:val="0"/>
      <w:marTop w:val="0"/>
      <w:marBottom w:val="0"/>
      <w:divBdr>
        <w:top w:val="none" w:sz="0" w:space="0" w:color="auto"/>
        <w:left w:val="none" w:sz="0" w:space="0" w:color="auto"/>
        <w:bottom w:val="none" w:sz="0" w:space="0" w:color="auto"/>
        <w:right w:val="none" w:sz="0" w:space="0" w:color="auto"/>
      </w:divBdr>
      <w:divsChild>
        <w:div w:id="1394742447">
          <w:marLeft w:val="446"/>
          <w:marRight w:val="0"/>
          <w:marTop w:val="0"/>
          <w:marBottom w:val="0"/>
          <w:divBdr>
            <w:top w:val="none" w:sz="0" w:space="0" w:color="auto"/>
            <w:left w:val="none" w:sz="0" w:space="0" w:color="auto"/>
            <w:bottom w:val="none" w:sz="0" w:space="0" w:color="auto"/>
            <w:right w:val="none" w:sz="0" w:space="0" w:color="auto"/>
          </w:divBdr>
        </w:div>
      </w:divsChild>
    </w:div>
    <w:div w:id="654997134">
      <w:bodyDiv w:val="1"/>
      <w:marLeft w:val="0"/>
      <w:marRight w:val="0"/>
      <w:marTop w:val="0"/>
      <w:marBottom w:val="0"/>
      <w:divBdr>
        <w:top w:val="none" w:sz="0" w:space="0" w:color="auto"/>
        <w:left w:val="none" w:sz="0" w:space="0" w:color="auto"/>
        <w:bottom w:val="none" w:sz="0" w:space="0" w:color="auto"/>
        <w:right w:val="none" w:sz="0" w:space="0" w:color="auto"/>
      </w:divBdr>
      <w:divsChild>
        <w:div w:id="1535539506">
          <w:marLeft w:val="446"/>
          <w:marRight w:val="0"/>
          <w:marTop w:val="0"/>
          <w:marBottom w:val="0"/>
          <w:divBdr>
            <w:top w:val="none" w:sz="0" w:space="0" w:color="auto"/>
            <w:left w:val="none" w:sz="0" w:space="0" w:color="auto"/>
            <w:bottom w:val="none" w:sz="0" w:space="0" w:color="auto"/>
            <w:right w:val="none" w:sz="0" w:space="0" w:color="auto"/>
          </w:divBdr>
        </w:div>
      </w:divsChild>
    </w:div>
    <w:div w:id="675158325">
      <w:bodyDiv w:val="1"/>
      <w:marLeft w:val="0"/>
      <w:marRight w:val="0"/>
      <w:marTop w:val="0"/>
      <w:marBottom w:val="0"/>
      <w:divBdr>
        <w:top w:val="none" w:sz="0" w:space="0" w:color="auto"/>
        <w:left w:val="none" w:sz="0" w:space="0" w:color="auto"/>
        <w:bottom w:val="none" w:sz="0" w:space="0" w:color="auto"/>
        <w:right w:val="none" w:sz="0" w:space="0" w:color="auto"/>
      </w:divBdr>
      <w:divsChild>
        <w:div w:id="1468279434">
          <w:marLeft w:val="0"/>
          <w:marRight w:val="0"/>
          <w:marTop w:val="0"/>
          <w:marBottom w:val="0"/>
          <w:divBdr>
            <w:top w:val="none" w:sz="0" w:space="0" w:color="auto"/>
            <w:left w:val="none" w:sz="0" w:space="0" w:color="auto"/>
            <w:bottom w:val="none" w:sz="0" w:space="0" w:color="auto"/>
            <w:right w:val="none" w:sz="0" w:space="0" w:color="auto"/>
          </w:divBdr>
        </w:div>
        <w:div w:id="56324748">
          <w:marLeft w:val="0"/>
          <w:marRight w:val="0"/>
          <w:marTop w:val="0"/>
          <w:marBottom w:val="0"/>
          <w:divBdr>
            <w:top w:val="none" w:sz="0" w:space="0" w:color="auto"/>
            <w:left w:val="none" w:sz="0" w:space="0" w:color="auto"/>
            <w:bottom w:val="none" w:sz="0" w:space="0" w:color="auto"/>
            <w:right w:val="none" w:sz="0" w:space="0" w:color="auto"/>
          </w:divBdr>
        </w:div>
        <w:div w:id="116265733">
          <w:marLeft w:val="0"/>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1374042806">
      <w:bodyDiv w:val="1"/>
      <w:marLeft w:val="0"/>
      <w:marRight w:val="0"/>
      <w:marTop w:val="0"/>
      <w:marBottom w:val="0"/>
      <w:divBdr>
        <w:top w:val="none" w:sz="0" w:space="0" w:color="auto"/>
        <w:left w:val="none" w:sz="0" w:space="0" w:color="auto"/>
        <w:bottom w:val="none" w:sz="0" w:space="0" w:color="auto"/>
        <w:right w:val="none" w:sz="0" w:space="0" w:color="auto"/>
      </w:divBdr>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712799587">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 w:id="2108383652">
      <w:bodyDiv w:val="1"/>
      <w:marLeft w:val="0"/>
      <w:marRight w:val="0"/>
      <w:marTop w:val="0"/>
      <w:marBottom w:val="0"/>
      <w:divBdr>
        <w:top w:val="none" w:sz="0" w:space="0" w:color="auto"/>
        <w:left w:val="none" w:sz="0" w:space="0" w:color="auto"/>
        <w:bottom w:val="none" w:sz="0" w:space="0" w:color="auto"/>
        <w:right w:val="none" w:sz="0" w:space="0" w:color="auto"/>
      </w:divBdr>
      <w:divsChild>
        <w:div w:id="735930282">
          <w:marLeft w:val="0"/>
          <w:marRight w:val="0"/>
          <w:marTop w:val="0"/>
          <w:marBottom w:val="0"/>
          <w:divBdr>
            <w:top w:val="none" w:sz="0" w:space="0" w:color="auto"/>
            <w:left w:val="none" w:sz="0" w:space="0" w:color="auto"/>
            <w:bottom w:val="none" w:sz="0" w:space="0" w:color="auto"/>
            <w:right w:val="none" w:sz="0" w:space="0" w:color="auto"/>
          </w:divBdr>
        </w:div>
        <w:div w:id="2094816000">
          <w:marLeft w:val="0"/>
          <w:marRight w:val="0"/>
          <w:marTop w:val="0"/>
          <w:marBottom w:val="0"/>
          <w:divBdr>
            <w:top w:val="none" w:sz="0" w:space="0" w:color="auto"/>
            <w:left w:val="none" w:sz="0" w:space="0" w:color="auto"/>
            <w:bottom w:val="none" w:sz="0" w:space="0" w:color="auto"/>
            <w:right w:val="none" w:sz="0" w:space="0" w:color="auto"/>
          </w:divBdr>
        </w:div>
        <w:div w:id="56946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cation.minecraft.net/hour-of-code-2020"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au/services/cognitive-service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76E2-EE19-4E4B-B006-AEF5BD05B487}"/>
</file>

<file path=customXml/itemProps2.xml><?xml version="1.0" encoding="utf-8"?>
<ds:datastoreItem xmlns:ds="http://schemas.openxmlformats.org/officeDocument/2006/customXml" ds:itemID="{70E4E23F-649A-4053-9D1F-179E8A2050EA}">
  <ds:schemaRefs>
    <ds:schemaRef ds:uri="http://schemas.microsoft.com/sharepoint/v3/contenttype/forms"/>
  </ds:schemaRefs>
</ds:datastoreItem>
</file>

<file path=customXml/itemProps3.xml><?xml version="1.0" encoding="utf-8"?>
<ds:datastoreItem xmlns:ds="http://schemas.openxmlformats.org/officeDocument/2006/customXml" ds:itemID="{A81717A7-000F-409B-B097-CA28154FA453}">
  <ds:schemaRefs>
    <ds:schemaRef ds:uri="http://schemas.microsoft.com/office/2006/metadata/properties"/>
    <ds:schemaRef ds:uri="http://schemas.microsoft.com/office/infopath/2007/PartnerControls"/>
    <ds:schemaRef ds:uri="http://schemas.microsoft.com/sharepoint/v3"/>
    <ds:schemaRef ds:uri="919e706f-a5fe-4621-aeda-dd6a2c771a0e"/>
    <ds:schemaRef ds:uri="bcf83094-83c8-4828-8d1d-23723145b1f3"/>
  </ds:schemaRefs>
</ds:datastoreItem>
</file>

<file path=customXml/itemProps4.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2022-01-26T01:51:00Z</dcterms:created>
  <dcterms:modified xsi:type="dcterms:W3CDTF">2023-09-28T14:59:00Z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0x0101000B1EBA41DF053A42A565843FD735DB52</vt:lpwstr>
  </property>
  <property fmtid="{D5CDD505-2E9C-101B-9397-08002B2CF9AE}" pid="4" name="Order">
    <vt:r8>2505500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