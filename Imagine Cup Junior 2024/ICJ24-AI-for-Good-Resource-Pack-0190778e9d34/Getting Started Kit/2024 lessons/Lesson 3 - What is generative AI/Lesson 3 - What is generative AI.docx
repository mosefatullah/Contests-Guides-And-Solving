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8854" w14:textId="58B18A65" w:rsidR="00A56E3F" w:rsidRDefault="00F0339D" w:rsidP="00A56E3F">
      <w:pPr>
        <w:pStyle w:val="Title"/>
      </w:pPr>
      <w:r>
        <w:softHyphen/>
      </w:r>
    </w:p>
    <w:p w14:paraId="0F59832A" w14:textId="77777777" w:rsidR="00A56E3F" w:rsidRDefault="00A56E3F" w:rsidP="00A56E3F">
      <w:pPr>
        <w:pStyle w:val="Title"/>
      </w:pPr>
    </w:p>
    <w:p w14:paraId="2617D890" w14:textId="77777777" w:rsidR="00A56E3F" w:rsidRDefault="00A56E3F" w:rsidP="00A56E3F">
      <w:pPr>
        <w:pStyle w:val="Title"/>
      </w:pPr>
    </w:p>
    <w:p w14:paraId="38D7F45D" w14:textId="77777777" w:rsidR="00A56E3F" w:rsidRDefault="00A56E3F" w:rsidP="00A56E3F">
      <w:pPr>
        <w:pStyle w:val="Title"/>
      </w:pPr>
    </w:p>
    <w:p w14:paraId="0BEF5336" w14:textId="77777777" w:rsidR="00A56E3F" w:rsidRDefault="00A56E3F" w:rsidP="00A56E3F">
      <w:pPr>
        <w:pStyle w:val="Title"/>
      </w:pPr>
    </w:p>
    <w:p w14:paraId="061CFB4E" w14:textId="77777777" w:rsidR="00A56E3F" w:rsidRDefault="00A56E3F" w:rsidP="00A56E3F">
      <w:pPr>
        <w:pStyle w:val="Title"/>
      </w:pPr>
    </w:p>
    <w:p w14:paraId="09A47D69" w14:textId="77777777" w:rsidR="00A56E3F" w:rsidRDefault="00A56E3F" w:rsidP="00A56E3F">
      <w:pPr>
        <w:pStyle w:val="Title"/>
      </w:pPr>
    </w:p>
    <w:p w14:paraId="715F6912" w14:textId="77777777" w:rsidR="00A56E3F" w:rsidRDefault="00A56E3F" w:rsidP="00A56E3F">
      <w:pPr>
        <w:pStyle w:val="Title"/>
      </w:pPr>
    </w:p>
    <w:p w14:paraId="0DBD7C89" w14:textId="77777777" w:rsidR="00A56E3F" w:rsidRDefault="00A56E3F" w:rsidP="00A56E3F">
      <w:pPr>
        <w:pStyle w:val="Title"/>
      </w:pPr>
    </w:p>
    <w:p w14:paraId="74A0AA4E" w14:textId="77777777" w:rsidR="00E3259A" w:rsidRDefault="00E3259A" w:rsidP="00E3259A">
      <w:pPr>
        <w:pStyle w:val="LargeHeading"/>
        <w:rPr>
          <w:color w:val="FFFFFF" w:themeColor="background1"/>
        </w:rPr>
      </w:pPr>
    </w:p>
    <w:p w14:paraId="7AECC717" w14:textId="77777777" w:rsidR="00C9207D" w:rsidRDefault="00C9207D" w:rsidP="00E3259A">
      <w:pPr>
        <w:pStyle w:val="Title"/>
        <w:rPr>
          <w:color w:val="1A1A1A" w:themeColor="text1"/>
          <w:sz w:val="40"/>
          <w:szCs w:val="46"/>
        </w:rPr>
      </w:pPr>
    </w:p>
    <w:p w14:paraId="2D0EA65F" w14:textId="77777777" w:rsidR="00C9207D" w:rsidRDefault="00C9207D" w:rsidP="00E3259A">
      <w:pPr>
        <w:pStyle w:val="Title"/>
        <w:rPr>
          <w:color w:val="1A1A1A" w:themeColor="text1"/>
          <w:sz w:val="40"/>
          <w:szCs w:val="46"/>
        </w:rPr>
      </w:pPr>
    </w:p>
    <w:p w14:paraId="7FDFB4EE" w14:textId="77777777" w:rsidR="00C9207D" w:rsidRDefault="00C9207D" w:rsidP="00E3259A">
      <w:pPr>
        <w:pStyle w:val="Title"/>
        <w:rPr>
          <w:color w:val="1A1A1A" w:themeColor="text1"/>
          <w:sz w:val="52"/>
          <w:szCs w:val="52"/>
        </w:rPr>
      </w:pPr>
    </w:p>
    <w:p w14:paraId="21E77F37" w14:textId="3781460D" w:rsidR="00E3259A" w:rsidRPr="00C9207D" w:rsidRDefault="00C9207D" w:rsidP="00E3259A">
      <w:pPr>
        <w:pStyle w:val="Title"/>
        <w:rPr>
          <w:color w:val="1A1A1A" w:themeColor="text1"/>
          <w:sz w:val="52"/>
          <w:szCs w:val="52"/>
        </w:rPr>
      </w:pPr>
      <w:r w:rsidRPr="00C9207D">
        <w:rPr>
          <w:color w:val="1A1A1A" w:themeColor="text1"/>
          <w:sz w:val="52"/>
          <w:szCs w:val="52"/>
        </w:rPr>
        <w:t>Imagine Cu</w:t>
      </w:r>
      <w:r>
        <w:rPr>
          <w:color w:val="1A1A1A" w:themeColor="text1"/>
          <w:sz w:val="52"/>
          <w:szCs w:val="52"/>
        </w:rPr>
        <w:t>p</w:t>
      </w:r>
      <w:r w:rsidRPr="00C9207D">
        <w:rPr>
          <w:color w:val="1A1A1A" w:themeColor="text1"/>
          <w:sz w:val="52"/>
          <w:szCs w:val="52"/>
        </w:rPr>
        <w:t xml:space="preserve"> Junior</w:t>
      </w:r>
    </w:p>
    <w:p w14:paraId="0766BD5A" w14:textId="0C83676E" w:rsidR="00C9207D" w:rsidRDefault="6003208F" w:rsidP="00C9207D">
      <w:pPr>
        <w:spacing w:before="240" w:after="0" w:line="240" w:lineRule="auto"/>
        <w:rPr>
          <w:rFonts w:ascii="Segoe UI Semibold" w:eastAsia="Segoe UI Semibold" w:hAnsi="Segoe UI Semibold" w:cs="Segoe UI Semibold"/>
          <w:b/>
          <w:bCs/>
          <w:color w:val="5C2D91"/>
          <w:sz w:val="40"/>
          <w:szCs w:val="40"/>
        </w:rPr>
      </w:pPr>
      <w:r w:rsidRPr="30BF9244">
        <w:rPr>
          <w:b/>
          <w:bCs/>
          <w:color w:val="5C2D91" w:themeColor="accent1"/>
          <w:sz w:val="32"/>
          <w:szCs w:val="32"/>
        </w:rPr>
        <w:t xml:space="preserve">Lesson </w:t>
      </w:r>
      <w:r w:rsidR="00496B1B">
        <w:rPr>
          <w:b/>
          <w:bCs/>
          <w:color w:val="5C2D91" w:themeColor="accent1"/>
          <w:sz w:val="32"/>
          <w:szCs w:val="32"/>
        </w:rPr>
        <w:t>Three</w:t>
      </w:r>
      <w:r w:rsidRPr="30BF9244">
        <w:rPr>
          <w:b/>
          <w:bCs/>
          <w:color w:val="5C2D91" w:themeColor="accent1"/>
          <w:sz w:val="32"/>
          <w:szCs w:val="32"/>
        </w:rPr>
        <w:t xml:space="preserve"> - What is </w:t>
      </w:r>
      <w:r w:rsidR="00496B1B">
        <w:rPr>
          <w:b/>
          <w:bCs/>
          <w:color w:val="5C2D91" w:themeColor="accent1"/>
          <w:sz w:val="32"/>
          <w:szCs w:val="32"/>
        </w:rPr>
        <w:t xml:space="preserve">generative </w:t>
      </w:r>
      <w:r w:rsidRPr="30BF9244">
        <w:rPr>
          <w:b/>
          <w:bCs/>
          <w:color w:val="5C2D91" w:themeColor="accent1"/>
          <w:sz w:val="32"/>
          <w:szCs w:val="32"/>
        </w:rPr>
        <w:t xml:space="preserve">AI? </w:t>
      </w:r>
      <w:r w:rsidRPr="30BF9244">
        <w:rPr>
          <w:color w:val="8661C5" w:themeColor="accent3"/>
        </w:rPr>
        <w:br w:type="page"/>
      </w:r>
      <w:r w:rsidRPr="30BF9244">
        <w:rPr>
          <w:rFonts w:ascii="Segoe UI Semibold" w:eastAsia="Segoe UI Semibold" w:hAnsi="Segoe UI Semibold" w:cs="Segoe UI Semibold"/>
          <w:b/>
          <w:bCs/>
          <w:color w:val="5C2D91" w:themeColor="accent1"/>
          <w:sz w:val="40"/>
          <w:szCs w:val="40"/>
        </w:rPr>
        <w:lastRenderedPageBreak/>
        <w:t>Introduction</w:t>
      </w:r>
    </w:p>
    <w:p w14:paraId="0B7AE324" w14:textId="77777777" w:rsidR="00C9207D" w:rsidRDefault="00C9207D" w:rsidP="00C9207D">
      <w:pPr>
        <w:rPr>
          <w:rFonts w:ascii="Avenir Next" w:eastAsia="Avenir Next" w:hAnsi="Avenir Next" w:cs="Avenir Next"/>
          <w:b/>
          <w:bCs/>
          <w:color w:val="1A1A1A" w:themeColor="text1"/>
        </w:rPr>
      </w:pPr>
    </w:p>
    <w:p w14:paraId="791AD6FD" w14:textId="6E1DD1B3" w:rsidR="00BE6A56" w:rsidRPr="00BE6A56" w:rsidRDefault="002E0B45" w:rsidP="00BE6A56">
      <w:pPr>
        <w:spacing w:before="0" w:after="0" w:line="240" w:lineRule="auto"/>
        <w:textAlignment w:val="baseline"/>
        <w:rPr>
          <w:rFonts w:eastAsia="Times New Roman" w:cs="Segoe UI"/>
          <w:sz w:val="18"/>
          <w:szCs w:val="18"/>
          <w:lang w:val="en-AU" w:eastAsia="en-GB"/>
        </w:rPr>
      </w:pPr>
      <w:r w:rsidRPr="30BF9244">
        <w:rPr>
          <w:rFonts w:eastAsia="Times New Roman" w:cs="Segoe UI"/>
          <w:color w:val="000000"/>
          <w:lang w:eastAsia="en-GB"/>
        </w:rPr>
        <w:t xml:space="preserve">Welcome to Lesson </w:t>
      </w:r>
      <w:r w:rsidR="00BE6A56">
        <w:rPr>
          <w:rFonts w:eastAsia="Times New Roman" w:cs="Segoe UI"/>
          <w:color w:val="000000"/>
          <w:lang w:eastAsia="en-GB"/>
        </w:rPr>
        <w:t>Three</w:t>
      </w:r>
      <w:r w:rsidRPr="30BF9244">
        <w:rPr>
          <w:rFonts w:eastAsia="Times New Roman" w:cs="Segoe UI"/>
          <w:color w:val="000000"/>
          <w:lang w:eastAsia="en-GB"/>
        </w:rPr>
        <w:t xml:space="preserve"> of Imagine Cup Junior for Beginners! The goals of this lesson are for your students to:</w:t>
      </w:r>
      <w:r w:rsidRPr="30BF9244">
        <w:rPr>
          <w:rFonts w:eastAsia="Times New Roman" w:cs="Segoe UI"/>
          <w:color w:val="000000"/>
          <w:lang w:val="en-AU" w:eastAsia="en-GB"/>
        </w:rPr>
        <w:t> </w:t>
      </w:r>
      <w:r w:rsidR="007341C4" w:rsidRPr="30BF9244">
        <w:rPr>
          <w:rFonts w:eastAsia="Times New Roman" w:cs="Segoe UI"/>
          <w:color w:val="000000"/>
          <w:lang w:eastAsia="en-GB" w:bidi="en-US"/>
        </w:rPr>
        <w:t xml:space="preserve"> </w:t>
      </w:r>
    </w:p>
    <w:p w14:paraId="11B320FE" w14:textId="084FD13D" w:rsidR="00BE6A56" w:rsidRPr="00BE6A56" w:rsidRDefault="00BE6A56" w:rsidP="00BE6A56">
      <w:pPr>
        <w:numPr>
          <w:ilvl w:val="1"/>
          <w:numId w:val="5"/>
        </w:numPr>
        <w:textAlignment w:val="baseline"/>
        <w:rPr>
          <w:rFonts w:eastAsia="Times New Roman" w:cs="Segoe UI"/>
          <w:color w:val="000000"/>
          <w:lang w:val="en-AU" w:eastAsia="en-GB"/>
        </w:rPr>
      </w:pPr>
      <w:r w:rsidRPr="00BE6A56">
        <w:rPr>
          <w:rFonts w:cs="Segoe UI"/>
        </w:rPr>
        <w:t xml:space="preserve">Understand what generative AI is and how it is different than traditional or rule-based </w:t>
      </w:r>
      <w:proofErr w:type="gramStart"/>
      <w:r w:rsidRPr="00BE6A56">
        <w:rPr>
          <w:rFonts w:cs="Segoe UI"/>
        </w:rPr>
        <w:t>AI</w:t>
      </w:r>
      <w:proofErr w:type="gramEnd"/>
    </w:p>
    <w:p w14:paraId="6D4C8AEF" w14:textId="20057A15" w:rsidR="00BE6A56" w:rsidRPr="007341C4" w:rsidRDefault="00BE6A56" w:rsidP="00BE6A56">
      <w:pPr>
        <w:numPr>
          <w:ilvl w:val="1"/>
          <w:numId w:val="5"/>
        </w:numPr>
        <w:textAlignment w:val="baseline"/>
        <w:rPr>
          <w:rFonts w:eastAsia="Times New Roman" w:cs="Segoe UI"/>
          <w:color w:val="000000"/>
          <w:lang w:val="en-AU" w:eastAsia="en-GB"/>
        </w:rPr>
      </w:pPr>
      <w:r w:rsidRPr="00A95888">
        <w:rPr>
          <w:rFonts w:cs="Segoe UI"/>
        </w:rPr>
        <w:t>Distinguish between traditional or rule-based AI and generative AI in real-world examples based on their characteristics and functions.</w:t>
      </w:r>
    </w:p>
    <w:p w14:paraId="06210032" w14:textId="7A247AE1" w:rsidR="00F42542" w:rsidRDefault="6003208F" w:rsidP="002E0B45">
      <w:pPr>
        <w:spacing w:before="0" w:after="0" w:line="240" w:lineRule="auto"/>
        <w:textAlignment w:val="baseline"/>
        <w:rPr>
          <w:rFonts w:eastAsia="Times New Roman" w:cs="Segoe UI"/>
          <w:color w:val="000000"/>
          <w:lang w:eastAsia="en-GB"/>
        </w:rPr>
      </w:pPr>
      <w:r w:rsidRPr="30BF9244">
        <w:rPr>
          <w:rFonts w:eastAsia="Times New Roman" w:cs="Segoe UI"/>
          <w:color w:val="000000"/>
          <w:lang w:eastAsia="en-GB"/>
        </w:rPr>
        <w:t xml:space="preserve">In this educator overview of Lesson </w:t>
      </w:r>
      <w:r w:rsidR="00BE6A56">
        <w:rPr>
          <w:rFonts w:eastAsia="Times New Roman" w:cs="Segoe UI"/>
          <w:color w:val="000000"/>
          <w:lang w:eastAsia="en-GB"/>
        </w:rPr>
        <w:t>Three</w:t>
      </w:r>
      <w:r w:rsidRPr="30BF9244">
        <w:rPr>
          <w:rFonts w:eastAsia="Times New Roman" w:cs="Segoe UI"/>
          <w:color w:val="000000"/>
          <w:lang w:eastAsia="en-GB"/>
        </w:rPr>
        <w:t>, we will again talk through how this lesson works, the PowerPoint slides that you can use, and some extra activities your students can go deeper with if they are curious to learn more.</w:t>
      </w:r>
      <w:r w:rsidR="00E4E5B1" w:rsidRPr="30BF9244">
        <w:rPr>
          <w:rFonts w:eastAsia="Times New Roman" w:cs="Segoe UI"/>
          <w:color w:val="000000"/>
          <w:lang w:eastAsia="en-GB"/>
        </w:rPr>
        <w:t xml:space="preserve"> Remember, you can run all </w:t>
      </w:r>
      <w:r w:rsidR="00917F14">
        <w:rPr>
          <w:rFonts w:eastAsia="Times New Roman" w:cs="Segoe UI"/>
          <w:color w:val="000000"/>
          <w:lang w:eastAsia="en-GB"/>
        </w:rPr>
        <w:t>six</w:t>
      </w:r>
      <w:r w:rsidR="00E4E5B1" w:rsidRPr="30BF9244">
        <w:rPr>
          <w:rFonts w:eastAsia="Times New Roman" w:cs="Segoe UI"/>
          <w:color w:val="000000"/>
          <w:lang w:eastAsia="en-GB"/>
        </w:rPr>
        <w:t xml:space="preserve"> lessons in one day, in the form of a sprint hackathon, or you can schedule them across several weeks or months. </w:t>
      </w:r>
    </w:p>
    <w:p w14:paraId="1C0C44E0" w14:textId="77777777" w:rsidR="00F42542" w:rsidRDefault="00F42542" w:rsidP="002E0B45">
      <w:pPr>
        <w:spacing w:before="0" w:after="0" w:line="240" w:lineRule="auto"/>
        <w:textAlignment w:val="baseline"/>
        <w:rPr>
          <w:rFonts w:eastAsia="Times New Roman" w:cs="Segoe UI"/>
          <w:color w:val="000000"/>
          <w:lang w:eastAsia="en-GB"/>
        </w:rPr>
      </w:pPr>
    </w:p>
    <w:p w14:paraId="1DBB0A63" w14:textId="77777777" w:rsidR="00F42542" w:rsidRDefault="00F42542" w:rsidP="00F42542">
      <w:pPr>
        <w:rPr>
          <w:rFonts w:eastAsia="Segoe UI" w:cs="Segoe UI"/>
          <w:color w:val="1A1A1A" w:themeColor="text1"/>
        </w:rPr>
      </w:pPr>
      <w:r>
        <w:rPr>
          <w:rFonts w:eastAsia="Segoe UI" w:cs="Segoe UI"/>
          <w:color w:val="1A1A1A" w:themeColor="text1"/>
        </w:rPr>
        <w:t xml:space="preserve">We have a few different types of activities in each lesson. These include: </w:t>
      </w:r>
    </w:p>
    <w:p w14:paraId="3F1424F8" w14:textId="77777777" w:rsidR="00A57DDD" w:rsidRPr="00A57DDD" w:rsidRDefault="00A57DDD" w:rsidP="00A57DDD">
      <w:pPr>
        <w:spacing w:before="0" w:after="0" w:line="240" w:lineRule="auto"/>
        <w:textAlignment w:val="baseline"/>
        <w:rPr>
          <w:rFonts w:eastAsia="Times New Roman" w:cs="Segoe UI"/>
          <w:sz w:val="18"/>
          <w:szCs w:val="18"/>
          <w:lang w:val="en-AU" w:eastAsia="en-AU"/>
        </w:rPr>
      </w:pPr>
      <w:r w:rsidRPr="00A57DDD">
        <w:rPr>
          <w:rFonts w:eastAsia="Times New Roman" w:cs="Segoe UI"/>
          <w:color w:val="7030A0"/>
          <w:lang w:eastAsia="en-AU"/>
        </w:rPr>
        <w:t>Rapid Reflection: </w:t>
      </w:r>
      <w:r w:rsidRPr="00A57DDD">
        <w:rPr>
          <w:rFonts w:eastAsia="Times New Roman" w:cs="Segoe UI"/>
          <w:color w:val="1A1A1A"/>
          <w:lang w:eastAsia="en-AU"/>
        </w:rPr>
        <w:t>A chance for your students to reflect on key questions to help guide their learning. </w:t>
      </w:r>
      <w:r w:rsidRPr="00A57DDD">
        <w:rPr>
          <w:rFonts w:eastAsia="Times New Roman" w:cs="Segoe UI"/>
          <w:color w:val="1A1A1A"/>
          <w:lang w:val="en-AU" w:eastAsia="en-AU"/>
        </w:rPr>
        <w:t> </w:t>
      </w:r>
    </w:p>
    <w:p w14:paraId="02DB0F2C" w14:textId="77777777" w:rsidR="00A57DDD" w:rsidRPr="00A57DDD" w:rsidRDefault="00A57DDD" w:rsidP="00A57DDD">
      <w:pPr>
        <w:spacing w:before="0" w:after="0" w:line="240" w:lineRule="auto"/>
        <w:textAlignment w:val="baseline"/>
        <w:rPr>
          <w:rFonts w:eastAsia="Times New Roman" w:cs="Segoe UI"/>
          <w:sz w:val="18"/>
          <w:szCs w:val="18"/>
          <w:lang w:val="en-AU" w:eastAsia="en-AU"/>
        </w:rPr>
      </w:pPr>
      <w:r w:rsidRPr="00A57DDD">
        <w:rPr>
          <w:rFonts w:eastAsia="Times New Roman" w:cs="Segoe UI"/>
          <w:color w:val="7030A0"/>
          <w:lang w:eastAsia="en-AU"/>
        </w:rPr>
        <w:t>Sprints: </w:t>
      </w:r>
      <w:r w:rsidRPr="00A57DDD">
        <w:rPr>
          <w:rFonts w:eastAsia="Times New Roman" w:cs="Segoe UI"/>
          <w:color w:val="1A1A1A"/>
          <w:lang w:eastAsia="en-AU"/>
        </w:rPr>
        <w:t>These are short periods where your students need to work to the timer and try to achieve the goals listed on the slide. </w:t>
      </w:r>
      <w:r w:rsidRPr="00A57DDD">
        <w:rPr>
          <w:rFonts w:eastAsia="Times New Roman" w:cs="Segoe UI"/>
          <w:color w:val="1A1A1A"/>
          <w:lang w:val="en-AU" w:eastAsia="en-AU"/>
        </w:rPr>
        <w:t> </w:t>
      </w:r>
      <w:r w:rsidRPr="00A57DDD">
        <w:rPr>
          <w:rFonts w:eastAsia="Times New Roman" w:cs="Segoe UI"/>
          <w:color w:val="1A1A1A"/>
          <w:lang w:val="en-AU" w:eastAsia="en-AU"/>
        </w:rPr>
        <w:br/>
      </w:r>
      <w:r w:rsidRPr="00A57DDD">
        <w:rPr>
          <w:rFonts w:eastAsia="Times New Roman" w:cs="Segoe UI"/>
          <w:color w:val="7030A0"/>
          <w:lang w:eastAsia="en-AU"/>
        </w:rPr>
        <w:t>Challenge Check-ins: </w:t>
      </w:r>
      <w:r w:rsidRPr="00A57DDD">
        <w:rPr>
          <w:rFonts w:eastAsia="Times New Roman" w:cs="Segoe UI"/>
          <w:lang w:eastAsia="en-AU"/>
        </w:rPr>
        <w:t>This is a chance for your students to recap what they have done and think about anything they may want to get done before the next lesson.</w:t>
      </w:r>
      <w:r w:rsidRPr="00A57DDD">
        <w:rPr>
          <w:rFonts w:eastAsia="Times New Roman" w:cs="Segoe UI"/>
          <w:lang w:val="en-AU" w:eastAsia="en-AU"/>
        </w:rPr>
        <w:t> </w:t>
      </w:r>
    </w:p>
    <w:p w14:paraId="28E1ACA1" w14:textId="77777777" w:rsidR="00A57DDD" w:rsidRPr="00A57DDD" w:rsidRDefault="00A57DDD" w:rsidP="00A57DDD">
      <w:pPr>
        <w:spacing w:before="0" w:after="0" w:line="240" w:lineRule="auto"/>
        <w:textAlignment w:val="baseline"/>
        <w:rPr>
          <w:rFonts w:eastAsia="Times New Roman" w:cs="Segoe UI"/>
          <w:sz w:val="18"/>
          <w:szCs w:val="18"/>
          <w:lang w:eastAsia="en-AU"/>
        </w:rPr>
      </w:pPr>
      <w:r w:rsidRPr="00A57DDD">
        <w:rPr>
          <w:rFonts w:eastAsia="Times New Roman" w:cs="Segoe UI"/>
          <w:color w:val="7030A0"/>
          <w:lang w:eastAsia="en-AU"/>
        </w:rPr>
        <w:t>Submission Tips: </w:t>
      </w:r>
      <w:r w:rsidRPr="00A57DDD">
        <w:rPr>
          <w:rFonts w:eastAsia="Times New Roman" w:cs="Segoe UI"/>
          <w:lang w:eastAsia="en-AU"/>
        </w:rPr>
        <w:t>We often include tips to help your students maximize their points through their submissions.  </w:t>
      </w:r>
    </w:p>
    <w:p w14:paraId="74A86551" w14:textId="5E947580" w:rsidR="00A57DDD" w:rsidRPr="00A57DDD" w:rsidRDefault="00A57DDD" w:rsidP="00A57DDD">
      <w:pPr>
        <w:spacing w:before="0" w:after="0" w:line="240" w:lineRule="auto"/>
        <w:textAlignment w:val="baseline"/>
        <w:rPr>
          <w:rFonts w:eastAsia="Times New Roman" w:cs="Segoe UI"/>
          <w:sz w:val="18"/>
          <w:szCs w:val="18"/>
          <w:lang w:eastAsia="en-AU"/>
        </w:rPr>
      </w:pPr>
      <w:r w:rsidRPr="00A57DDD">
        <w:rPr>
          <w:rFonts w:eastAsia="Times New Roman" w:cs="Segoe UI"/>
          <w:color w:val="7030A0"/>
          <w:lang w:eastAsia="en-AU"/>
        </w:rPr>
        <w:t>Bonus Activities: </w:t>
      </w:r>
      <w:del w:id="0" w:author="Author">
        <w:r w:rsidRPr="00A57DDD" w:rsidDel="009159E5">
          <w:rPr>
            <w:rFonts w:eastAsia="Times New Roman" w:cs="Segoe UI"/>
            <w:lang w:eastAsia="en-AU"/>
          </w:rPr>
          <w:delText> </w:delText>
        </w:r>
      </w:del>
      <w:r w:rsidRPr="00A57DDD">
        <w:rPr>
          <w:rFonts w:eastAsia="Times New Roman" w:cs="Segoe UI"/>
          <w:lang w:eastAsia="en-AU"/>
        </w:rPr>
        <w:t>If you would like to explore the concepts of this lesson further with your students</w:t>
      </w:r>
      <w:ins w:id="1" w:author="Author">
        <w:r w:rsidR="009159E5">
          <w:rPr>
            <w:rFonts w:eastAsia="Times New Roman" w:cs="Segoe UI"/>
            <w:lang w:eastAsia="en-AU"/>
          </w:rPr>
          <w:t>,</w:t>
        </w:r>
      </w:ins>
      <w:r w:rsidRPr="00A57DDD">
        <w:rPr>
          <w:rFonts w:eastAsia="Times New Roman" w:cs="Segoe UI"/>
          <w:lang w:eastAsia="en-AU"/>
        </w:rPr>
        <w:t xml:space="preserve"> we also include bonus activities.   </w:t>
      </w:r>
    </w:p>
    <w:p w14:paraId="4E432F6B" w14:textId="7C263EFC" w:rsidR="002E0B45" w:rsidRPr="00F42542" w:rsidRDefault="00F42542" w:rsidP="00F42542">
      <w:pPr>
        <w:rPr>
          <w:rFonts w:eastAsia="Segoe UI" w:cs="Segoe UI"/>
          <w:color w:val="1A1A1A" w:themeColor="text1"/>
        </w:rPr>
      </w:pPr>
      <w:r w:rsidRPr="6D413709">
        <w:rPr>
          <w:rFonts w:eastAsia="Segoe UI" w:cs="Segoe UI"/>
          <w:color w:val="1A1A1A" w:themeColor="text1"/>
        </w:rPr>
        <w:t xml:space="preserve">Let’s get started! </w:t>
      </w:r>
      <w:r w:rsidR="6003208F" w:rsidRPr="6003208F">
        <w:rPr>
          <w:rFonts w:eastAsia="Times New Roman" w:cs="Segoe UI"/>
          <w:color w:val="000000"/>
          <w:lang w:eastAsia="en-GB"/>
        </w:rPr>
        <w:t> </w:t>
      </w:r>
      <w:r w:rsidR="6003208F" w:rsidRPr="6003208F">
        <w:rPr>
          <w:rFonts w:eastAsia="Times New Roman" w:cs="Segoe UI"/>
          <w:color w:val="000000"/>
          <w:lang w:val="en-AU" w:eastAsia="en-GB"/>
        </w:rPr>
        <w:t> </w:t>
      </w:r>
      <w:r w:rsidR="002E0B45" w:rsidRPr="002E0B45">
        <w:rPr>
          <w:rFonts w:eastAsia="Times New Roman" w:cs="Segoe UI"/>
          <w:color w:val="000000"/>
          <w:lang w:val="en-AU" w:eastAsia="en-GB"/>
        </w:rPr>
        <w:t> </w:t>
      </w:r>
    </w:p>
    <w:p w14:paraId="552D68C9" w14:textId="77777777" w:rsidR="00C9207D" w:rsidRDefault="00C9207D" w:rsidP="00C9207D">
      <w:pPr>
        <w:spacing w:before="240" w:after="0" w:line="240" w:lineRule="auto"/>
      </w:pPr>
      <w:r w:rsidRPr="6D413709">
        <w:rPr>
          <w:rFonts w:ascii="Segoe UI Semibold" w:eastAsia="Segoe UI Semibold" w:hAnsi="Segoe UI Semibold" w:cs="Segoe UI Semibold"/>
          <w:b/>
          <w:bCs/>
          <w:color w:val="5C2D91"/>
          <w:sz w:val="40"/>
          <w:szCs w:val="40"/>
        </w:rPr>
        <w:t>Lesson Notes</w:t>
      </w:r>
    </w:p>
    <w:p w14:paraId="2B85DCF7" w14:textId="03835D0F" w:rsidR="002E0B45" w:rsidRDefault="002E0B45" w:rsidP="002E0B45">
      <w:pPr>
        <w:pStyle w:val="paragraph"/>
        <w:spacing w:before="0" w:beforeAutospacing="0" w:after="0" w:afterAutospacing="0"/>
        <w:textAlignment w:val="baseline"/>
        <w:rPr>
          <w:rFonts w:ascii="Segoe UI" w:hAnsi="Segoe UI" w:cs="Segoe UI"/>
          <w:sz w:val="18"/>
          <w:szCs w:val="18"/>
        </w:rPr>
      </w:pPr>
    </w:p>
    <w:p w14:paraId="497AA8C0" w14:textId="796206A0" w:rsidR="002E0B45" w:rsidRDefault="6003208F" w:rsidP="6003208F">
      <w:pPr>
        <w:pStyle w:val="paragraph"/>
        <w:spacing w:before="0" w:beforeAutospacing="0" w:after="0" w:afterAutospacing="0"/>
        <w:textAlignment w:val="baseline"/>
        <w:rPr>
          <w:rFonts w:ascii="Segoe UI" w:hAnsi="Segoe UI" w:cs="Segoe UI"/>
          <w:sz w:val="18"/>
          <w:szCs w:val="18"/>
        </w:rPr>
      </w:pPr>
      <w:r w:rsidRPr="6003208F">
        <w:rPr>
          <w:rStyle w:val="normaltextrun"/>
          <w:rFonts w:ascii="Segoe UI" w:hAnsi="Segoe UI" w:cs="Segoe UI"/>
          <w:b/>
          <w:bCs/>
          <w:color w:val="000000"/>
          <w:lang w:val="en-US"/>
        </w:rPr>
        <w:t>Slide 1:</w:t>
      </w:r>
      <w:r w:rsidRPr="6003208F">
        <w:rPr>
          <w:rStyle w:val="normaltextrun"/>
          <w:rFonts w:ascii="Segoe UI" w:hAnsi="Segoe UI" w:cs="Segoe UI"/>
          <w:color w:val="000000"/>
          <w:lang w:val="en-US"/>
        </w:rPr>
        <w:t xml:space="preserve"> This is a title slide that you can have up at the beginning of Lesson </w:t>
      </w:r>
      <w:r w:rsidR="007B429C">
        <w:rPr>
          <w:rStyle w:val="normaltextrun"/>
          <w:rFonts w:ascii="Segoe UI" w:hAnsi="Segoe UI" w:cs="Segoe UI"/>
          <w:color w:val="000000"/>
          <w:lang w:val="en-US"/>
        </w:rPr>
        <w:t>Three</w:t>
      </w:r>
      <w:r w:rsidRPr="6003208F">
        <w:rPr>
          <w:rStyle w:val="normaltextrun"/>
          <w:rFonts w:ascii="Segoe UI" w:hAnsi="Segoe UI" w:cs="Segoe UI"/>
          <w:color w:val="000000"/>
          <w:lang w:val="en-US"/>
        </w:rPr>
        <w:t xml:space="preserve"> of Imagine Cup Junior. </w:t>
      </w:r>
      <w:r w:rsidRPr="6003208F">
        <w:rPr>
          <w:rStyle w:val="eop"/>
          <w:rFonts w:ascii="Segoe UI" w:hAnsi="Segoe UI" w:cs="Segoe UI"/>
          <w:color w:val="000000"/>
        </w:rPr>
        <w:t> </w:t>
      </w:r>
    </w:p>
    <w:p w14:paraId="47E8E5FA" w14:textId="6B5EA19F" w:rsidR="00721EAC" w:rsidRDefault="00721EAC" w:rsidP="738C5554">
      <w:pPr>
        <w:pStyle w:val="paragraph"/>
        <w:spacing w:before="0" w:beforeAutospacing="0" w:after="0" w:afterAutospacing="0"/>
        <w:textAlignment w:val="baseline"/>
        <w:rPr>
          <w:rStyle w:val="normaltextrun"/>
          <w:b/>
          <w:bCs/>
          <w:color w:val="000000"/>
          <w:lang w:val="en-US"/>
        </w:rPr>
      </w:pPr>
    </w:p>
    <w:p w14:paraId="3F826E66" w14:textId="5F0FA287" w:rsidR="002E0B45" w:rsidRDefault="2B45752C" w:rsidP="738C5554">
      <w:pPr>
        <w:pStyle w:val="paragraph"/>
        <w:spacing w:before="0" w:beforeAutospacing="0" w:after="0" w:afterAutospacing="0"/>
        <w:textAlignment w:val="baseline"/>
        <w:rPr>
          <w:rFonts w:ascii="Segoe UI" w:hAnsi="Segoe UI" w:cs="Segoe UI"/>
          <w:sz w:val="18"/>
          <w:szCs w:val="18"/>
        </w:rPr>
      </w:pPr>
      <w:r w:rsidRPr="738C5554">
        <w:rPr>
          <w:rStyle w:val="normaltextrun"/>
          <w:rFonts w:ascii="Segoe UI" w:hAnsi="Segoe UI" w:cs="Segoe UI"/>
          <w:b/>
          <w:bCs/>
          <w:color w:val="000000"/>
          <w:lang w:val="en-US"/>
        </w:rPr>
        <w:t xml:space="preserve">Slide </w:t>
      </w:r>
      <w:r w:rsidR="7722C0F2" w:rsidRPr="738C5554">
        <w:rPr>
          <w:rStyle w:val="normaltextrun"/>
          <w:rFonts w:ascii="Segoe UI" w:hAnsi="Segoe UI" w:cs="Segoe UI"/>
          <w:b/>
          <w:bCs/>
          <w:color w:val="000000"/>
          <w:lang w:val="en-US"/>
        </w:rPr>
        <w:t>2</w:t>
      </w:r>
      <w:r w:rsidRPr="738C5554">
        <w:rPr>
          <w:rStyle w:val="normaltextrun"/>
          <w:rFonts w:ascii="Segoe UI" w:hAnsi="Segoe UI" w:cs="Segoe UI"/>
          <w:b/>
          <w:bCs/>
          <w:color w:val="000000"/>
          <w:lang w:val="en-US"/>
        </w:rPr>
        <w:t>: </w:t>
      </w:r>
      <w:r w:rsidRPr="738C5554">
        <w:rPr>
          <w:rStyle w:val="normaltextrun"/>
          <w:rFonts w:ascii="Segoe UI" w:hAnsi="Segoe UI" w:cs="Segoe UI"/>
          <w:color w:val="7030A0"/>
          <w:lang w:val="en-US"/>
        </w:rPr>
        <w:t xml:space="preserve">Challenge Check-in. </w:t>
      </w:r>
      <w:r w:rsidRPr="738C5554">
        <w:rPr>
          <w:rStyle w:val="normaltextrun"/>
          <w:rFonts w:ascii="Segoe UI" w:hAnsi="Segoe UI" w:cs="Segoe UI"/>
          <w:lang w:val="en-US"/>
        </w:rPr>
        <w:t>This slide is a check-in to recap what the students have learned so far and what is coming next!</w:t>
      </w:r>
      <w:r w:rsidRPr="738C5554">
        <w:rPr>
          <w:rStyle w:val="eop"/>
          <w:rFonts w:ascii="Segoe UI" w:hAnsi="Segoe UI" w:cs="Segoe UI"/>
        </w:rPr>
        <w:t> </w:t>
      </w:r>
    </w:p>
    <w:p w14:paraId="656103CB" w14:textId="77777777" w:rsidR="002E0B45" w:rsidRDefault="002E0B45" w:rsidP="002E0B45">
      <w:pPr>
        <w:pStyle w:val="paragraph"/>
        <w:spacing w:before="0" w:beforeAutospacing="0" w:after="0" w:afterAutospacing="0"/>
        <w:textAlignment w:val="baseline"/>
        <w:rPr>
          <w:rStyle w:val="normaltextrun"/>
          <w:rFonts w:ascii="Segoe UI" w:hAnsi="Segoe UI" w:cs="Segoe UI"/>
          <w:b/>
          <w:bCs/>
          <w:color w:val="000000"/>
          <w:lang w:val="en-US"/>
        </w:rPr>
      </w:pPr>
    </w:p>
    <w:p w14:paraId="09D202A5" w14:textId="2F2BED79" w:rsidR="002E0B45" w:rsidRDefault="2B45752C" w:rsidP="738C5554">
      <w:pPr>
        <w:pStyle w:val="paragraph"/>
        <w:spacing w:before="0" w:beforeAutospacing="0" w:after="0" w:afterAutospacing="0"/>
        <w:textAlignment w:val="baseline"/>
        <w:rPr>
          <w:rFonts w:ascii="Segoe UI" w:hAnsi="Segoe UI" w:cs="Segoe UI"/>
          <w:sz w:val="18"/>
          <w:szCs w:val="18"/>
        </w:rPr>
      </w:pPr>
      <w:r w:rsidRPr="738C5554">
        <w:rPr>
          <w:rStyle w:val="normaltextrun"/>
          <w:rFonts w:ascii="Segoe UI" w:hAnsi="Segoe UI" w:cs="Segoe UI"/>
          <w:b/>
          <w:bCs/>
          <w:color w:val="000000"/>
          <w:lang w:val="en-US"/>
        </w:rPr>
        <w:t xml:space="preserve">Slide </w:t>
      </w:r>
      <w:r w:rsidR="272B1DE0" w:rsidRPr="738C5554">
        <w:rPr>
          <w:rStyle w:val="normaltextrun"/>
          <w:rFonts w:ascii="Segoe UI" w:hAnsi="Segoe UI" w:cs="Segoe UI"/>
          <w:b/>
          <w:bCs/>
          <w:color w:val="000000"/>
          <w:lang w:val="en-US"/>
        </w:rPr>
        <w:t>3</w:t>
      </w:r>
      <w:r w:rsidRPr="738C5554">
        <w:rPr>
          <w:rStyle w:val="normaltextrun"/>
          <w:rFonts w:ascii="Segoe UI" w:hAnsi="Segoe UI" w:cs="Segoe UI"/>
          <w:b/>
          <w:bCs/>
          <w:color w:val="000000"/>
          <w:lang w:val="en-US"/>
        </w:rPr>
        <w:t>: </w:t>
      </w:r>
      <w:r w:rsidRPr="738C5554">
        <w:rPr>
          <w:rStyle w:val="normaltextrun"/>
          <w:rFonts w:ascii="Segoe UI" w:hAnsi="Segoe UI" w:cs="Segoe UI"/>
          <w:color w:val="000000"/>
          <w:lang w:val="en-US"/>
        </w:rPr>
        <w:t xml:space="preserve">This slide is a visual overview for the students of what they will be doing in Imagine Cup Junior. This is to show them that there are three more lessons after this one, but that the </w:t>
      </w:r>
      <w:r w:rsidRPr="738C5554">
        <w:rPr>
          <w:rStyle w:val="normaltextrun"/>
          <w:rFonts w:ascii="Segoe UI" w:hAnsi="Segoe UI" w:cs="Segoe UI"/>
          <w:color w:val="000000"/>
          <w:lang w:val="en-US"/>
        </w:rPr>
        <w:lastRenderedPageBreak/>
        <w:t xml:space="preserve">focus of today’s lesson is to learn about </w:t>
      </w:r>
      <w:r w:rsidR="00917F14">
        <w:rPr>
          <w:rStyle w:val="normaltextrun"/>
          <w:rFonts w:ascii="Segoe UI" w:hAnsi="Segoe UI" w:cs="Segoe UI"/>
          <w:color w:val="000000"/>
          <w:lang w:val="en-US"/>
        </w:rPr>
        <w:t xml:space="preserve">Generative </w:t>
      </w:r>
      <w:r w:rsidRPr="738C5554">
        <w:rPr>
          <w:rStyle w:val="normaltextrun"/>
          <w:rFonts w:ascii="Segoe UI" w:hAnsi="Segoe UI" w:cs="Segoe UI"/>
          <w:color w:val="000000"/>
          <w:lang w:val="en-US"/>
        </w:rPr>
        <w:t>Artificial Intelligence</w:t>
      </w:r>
      <w:r w:rsidR="00917F14">
        <w:rPr>
          <w:rStyle w:val="normaltextrun"/>
          <w:rFonts w:ascii="Segoe UI" w:hAnsi="Segoe UI" w:cs="Segoe UI"/>
          <w:color w:val="000000"/>
          <w:lang w:val="en-US"/>
        </w:rPr>
        <w:t xml:space="preserve"> (aka Gen</w:t>
      </w:r>
      <w:r w:rsidR="00196801">
        <w:rPr>
          <w:rStyle w:val="normaltextrun"/>
          <w:rFonts w:ascii="Segoe UI" w:hAnsi="Segoe UI" w:cs="Segoe UI"/>
          <w:color w:val="000000"/>
          <w:lang w:val="en-US"/>
        </w:rPr>
        <w:t xml:space="preserve">erative AI or </w:t>
      </w:r>
      <w:proofErr w:type="spellStart"/>
      <w:r w:rsidR="00196801">
        <w:rPr>
          <w:rStyle w:val="normaltextrun"/>
          <w:rFonts w:ascii="Segoe UI" w:hAnsi="Segoe UI" w:cs="Segoe UI"/>
          <w:color w:val="000000"/>
          <w:lang w:val="en-US"/>
        </w:rPr>
        <w:t>genAI</w:t>
      </w:r>
      <w:proofErr w:type="spellEnd"/>
      <w:r w:rsidR="00196801">
        <w:rPr>
          <w:rStyle w:val="normaltextrun"/>
          <w:rFonts w:ascii="Segoe UI" w:hAnsi="Segoe UI" w:cs="Segoe UI"/>
          <w:color w:val="000000"/>
          <w:lang w:val="en-US"/>
        </w:rPr>
        <w:t>)</w:t>
      </w:r>
      <w:r w:rsidRPr="738C5554">
        <w:rPr>
          <w:rStyle w:val="normaltextrun"/>
          <w:rFonts w:ascii="Segoe UI" w:hAnsi="Segoe UI" w:cs="Segoe UI"/>
          <w:color w:val="000000"/>
          <w:lang w:val="en-US"/>
        </w:rPr>
        <w:t>. </w:t>
      </w:r>
      <w:r w:rsidRPr="738C5554">
        <w:rPr>
          <w:rStyle w:val="eop"/>
          <w:rFonts w:ascii="Segoe UI" w:hAnsi="Segoe UI" w:cs="Segoe UI"/>
          <w:color w:val="000000"/>
        </w:rPr>
        <w:t> </w:t>
      </w:r>
    </w:p>
    <w:p w14:paraId="66ECE020" w14:textId="4323408D" w:rsidR="6003208F" w:rsidRDefault="6003208F" w:rsidP="6003208F">
      <w:pPr>
        <w:pStyle w:val="paragraph"/>
        <w:spacing w:before="0" w:beforeAutospacing="0" w:after="0" w:afterAutospacing="0"/>
        <w:rPr>
          <w:rStyle w:val="eop"/>
          <w:rFonts w:ascii="Segoe UI" w:hAnsi="Segoe UI" w:cs="Segoe UI"/>
          <w:color w:val="000000"/>
        </w:rPr>
      </w:pPr>
    </w:p>
    <w:p w14:paraId="58BC2CBC" w14:textId="29C616A7" w:rsidR="002E0B45" w:rsidRDefault="002E0B45" w:rsidP="002E0B45">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7030A0"/>
          <w:lang w:val="en-US"/>
        </w:rPr>
        <w:t>At this point</w:t>
      </w:r>
      <w:r w:rsidR="00E30D94">
        <w:rPr>
          <w:rStyle w:val="normaltextrun"/>
          <w:rFonts w:ascii="Segoe UI" w:hAnsi="Segoe UI" w:cs="Segoe UI"/>
          <w:color w:val="7030A0"/>
          <w:lang w:val="en-US"/>
        </w:rPr>
        <w:t>,</w:t>
      </w:r>
      <w:r>
        <w:rPr>
          <w:rStyle w:val="normaltextrun"/>
          <w:rFonts w:ascii="Segoe UI" w:hAnsi="Segoe UI" w:cs="Segoe UI"/>
          <w:color w:val="7030A0"/>
          <w:lang w:val="en-US"/>
        </w:rPr>
        <w:t xml:space="preserve"> you should be around 5:00 minutes into your 45:</w:t>
      </w:r>
      <w:r w:rsidR="00886D21">
        <w:rPr>
          <w:rStyle w:val="normaltextrun"/>
          <w:rFonts w:ascii="Segoe UI" w:hAnsi="Segoe UI" w:cs="Segoe UI"/>
          <w:color w:val="7030A0"/>
          <w:lang w:val="en-US"/>
        </w:rPr>
        <w:t>00-</w:t>
      </w:r>
      <w:r>
        <w:rPr>
          <w:rStyle w:val="normaltextrun"/>
          <w:rFonts w:ascii="Segoe UI" w:hAnsi="Segoe UI" w:cs="Segoe UI"/>
          <w:color w:val="7030A0"/>
          <w:lang w:val="en-US"/>
        </w:rPr>
        <w:t>minute lesson. </w:t>
      </w:r>
      <w:r>
        <w:rPr>
          <w:rStyle w:val="eop"/>
          <w:rFonts w:ascii="Segoe UI" w:hAnsi="Segoe UI" w:cs="Segoe UI"/>
          <w:color w:val="7030A0"/>
        </w:rPr>
        <w:t> </w:t>
      </w:r>
    </w:p>
    <w:p w14:paraId="6DA3BAA7" w14:textId="77777777" w:rsidR="00177407" w:rsidRPr="00E4093E" w:rsidRDefault="00177407" w:rsidP="002522D7">
      <w:pPr>
        <w:pStyle w:val="paragraph"/>
        <w:spacing w:before="0" w:beforeAutospacing="0" w:after="0" w:afterAutospacing="0"/>
        <w:textAlignment w:val="baseline"/>
        <w:rPr>
          <w:rStyle w:val="normaltextrun"/>
          <w:rFonts w:ascii="Segoe UI" w:hAnsi="Segoe UI" w:cs="Segoe UI"/>
          <w:b/>
          <w:bCs/>
          <w:highlight w:val="cyan"/>
          <w:lang w:val="en-US"/>
        </w:rPr>
      </w:pPr>
    </w:p>
    <w:p w14:paraId="45FBC792" w14:textId="28E26127" w:rsidR="2317B236" w:rsidRDefault="2317B236" w:rsidP="3B40DCAB">
      <w:pPr>
        <w:pStyle w:val="paragraph"/>
        <w:spacing w:before="0" w:beforeAutospacing="0" w:after="0" w:afterAutospacing="0"/>
        <w:rPr>
          <w:rFonts w:ascii="Segoe UI" w:eastAsia="Segoe UI" w:hAnsi="Segoe UI" w:cs="Segoe UI"/>
          <w:color w:val="1A1A1A" w:themeColor="text1"/>
        </w:rPr>
      </w:pPr>
      <w:r w:rsidRPr="4CAC790B">
        <w:rPr>
          <w:rStyle w:val="normaltextrun"/>
          <w:rFonts w:ascii="Segoe UI" w:eastAsia="Segoe UI" w:hAnsi="Segoe UI" w:cs="Segoe UI"/>
          <w:b/>
          <w:bCs/>
        </w:rPr>
        <w:t>Slide 4: </w:t>
      </w:r>
      <w:r w:rsidR="7F98A6D1" w:rsidRPr="4CAC790B">
        <w:rPr>
          <w:rFonts w:ascii="Segoe UI" w:eastAsia="Segoe UI" w:hAnsi="Segoe UI" w:cs="Segoe UI"/>
          <w:color w:val="7030A0"/>
        </w:rPr>
        <w:t>Submission tips</w:t>
      </w:r>
      <w:r w:rsidRPr="4CAC790B">
        <w:rPr>
          <w:rFonts w:ascii="Segoe UI" w:eastAsia="Segoe UI" w:hAnsi="Segoe UI" w:cs="Segoe UI"/>
          <w:color w:val="7030A0"/>
        </w:rPr>
        <w:t xml:space="preserve"> </w:t>
      </w:r>
      <w:r w:rsidRPr="4CAC790B">
        <w:rPr>
          <w:rFonts w:ascii="Segoe UI" w:eastAsia="Segoe UI" w:hAnsi="Segoe UI" w:cs="Segoe UI"/>
          <w:b/>
          <w:bCs/>
          <w:color w:val="1A1A1A" w:themeColor="text1"/>
        </w:rPr>
        <w:t>–</w:t>
      </w:r>
      <w:r w:rsidRPr="4CAC790B">
        <w:rPr>
          <w:rFonts w:ascii="Segoe UI" w:eastAsia="Segoe UI" w:hAnsi="Segoe UI" w:cs="Segoe UI"/>
          <w:color w:val="1A1A1A" w:themeColor="text1"/>
        </w:rPr>
        <w:t xml:space="preserve"> T</w:t>
      </w:r>
      <w:r w:rsidR="60B3D05D" w:rsidRPr="4CAC790B">
        <w:rPr>
          <w:rFonts w:ascii="Segoe UI" w:eastAsia="Segoe UI" w:hAnsi="Segoe UI" w:cs="Segoe UI"/>
          <w:color w:val="1A1A1A" w:themeColor="text1"/>
        </w:rPr>
        <w:t>his is a quick reminder to tell your students this challenge is all about using AI in powerful ways. Students must ensure their concept is</w:t>
      </w:r>
      <w:r w:rsidR="00A10C7D">
        <w:rPr>
          <w:rFonts w:ascii="Segoe UI" w:eastAsia="Segoe UI" w:hAnsi="Segoe UI" w:cs="Segoe UI"/>
          <w:color w:val="1A1A1A" w:themeColor="text1"/>
        </w:rPr>
        <w:t xml:space="preserve"> </w:t>
      </w:r>
      <w:proofErr w:type="gramStart"/>
      <w:r w:rsidR="00A10C7D">
        <w:rPr>
          <w:rFonts w:ascii="Segoe UI" w:eastAsia="Segoe UI" w:hAnsi="Segoe UI" w:cs="Segoe UI"/>
          <w:color w:val="1A1A1A" w:themeColor="text1"/>
        </w:rPr>
        <w:t>actually</w:t>
      </w:r>
      <w:r w:rsidR="60B3D05D" w:rsidRPr="4CAC790B">
        <w:rPr>
          <w:rFonts w:ascii="Segoe UI" w:eastAsia="Segoe UI" w:hAnsi="Segoe UI" w:cs="Segoe UI"/>
          <w:color w:val="1A1A1A" w:themeColor="text1"/>
        </w:rPr>
        <w:t xml:space="preserve"> </w:t>
      </w:r>
      <w:r w:rsidR="60B3D05D" w:rsidRPr="00E30D94">
        <w:rPr>
          <w:rFonts w:ascii="Segoe UI" w:eastAsia="Segoe UI" w:hAnsi="Segoe UI" w:cs="Segoe UI"/>
          <w:color w:val="1A1A1A" w:themeColor="text1"/>
        </w:rPr>
        <w:t>AI</w:t>
      </w:r>
      <w:proofErr w:type="gramEnd"/>
      <w:r w:rsidR="00A10C7D">
        <w:rPr>
          <w:rFonts w:ascii="Segoe UI" w:eastAsia="Segoe UI" w:hAnsi="Segoe UI" w:cs="Segoe UI"/>
          <w:color w:val="1A1A1A" w:themeColor="text1"/>
        </w:rPr>
        <w:t xml:space="preserve"> and leverages APIs. They must also explain what kind of AI their concept is- either traditional or generative.</w:t>
      </w:r>
    </w:p>
    <w:p w14:paraId="1C11BBCE" w14:textId="77777777" w:rsidR="001643BA" w:rsidRDefault="001643BA" w:rsidP="3B40DCAB">
      <w:pPr>
        <w:pStyle w:val="paragraph"/>
        <w:spacing w:before="0" w:beforeAutospacing="0" w:after="0" w:afterAutospacing="0"/>
        <w:rPr>
          <w:rFonts w:ascii="Segoe UI" w:eastAsia="Segoe UI" w:hAnsi="Segoe UI" w:cs="Segoe UI"/>
          <w:color w:val="1A1A1A" w:themeColor="text1"/>
        </w:rPr>
      </w:pPr>
    </w:p>
    <w:p w14:paraId="6B339C4A" w14:textId="7259CA11" w:rsidR="00575A6B" w:rsidRDefault="6003208F" w:rsidP="002E645C">
      <w:pPr>
        <w:rPr>
          <w:rFonts w:eastAsia="Segoe UI" w:cs="Segoe UI"/>
          <w:color w:val="1A1A1A" w:themeColor="text1"/>
        </w:rPr>
      </w:pPr>
      <w:r w:rsidRPr="3B40DCAB">
        <w:rPr>
          <w:rStyle w:val="normaltextrun"/>
          <w:rFonts w:cs="Segoe UI"/>
          <w:b/>
          <w:bCs/>
        </w:rPr>
        <w:t xml:space="preserve">Slide </w:t>
      </w:r>
      <w:r w:rsidR="29C888CB" w:rsidRPr="3B40DCAB">
        <w:rPr>
          <w:rStyle w:val="normaltextrun"/>
          <w:rFonts w:cs="Segoe UI"/>
          <w:b/>
          <w:bCs/>
        </w:rPr>
        <w:t>5</w:t>
      </w:r>
      <w:r w:rsidRPr="3B40DCAB">
        <w:rPr>
          <w:rStyle w:val="normaltextrun"/>
          <w:rFonts w:cs="Segoe UI"/>
          <w:b/>
          <w:bCs/>
        </w:rPr>
        <w:t>: </w:t>
      </w:r>
      <w:r w:rsidR="002E645C" w:rsidRPr="3B40DCAB">
        <w:rPr>
          <w:rFonts w:eastAsia="Segoe UI" w:cs="Segoe UI"/>
          <w:color w:val="7030A0"/>
        </w:rPr>
        <w:t>Rapid Reflection</w:t>
      </w:r>
      <w:r w:rsidR="002E645C" w:rsidRPr="3B40DCAB">
        <w:rPr>
          <w:rFonts w:eastAsia="Segoe UI" w:cs="Segoe UI"/>
          <w:b/>
          <w:bCs/>
          <w:color w:val="7030A0"/>
        </w:rPr>
        <w:t xml:space="preserve"> </w:t>
      </w:r>
      <w:r w:rsidR="002E645C" w:rsidRPr="3B40DCAB">
        <w:rPr>
          <w:rFonts w:eastAsia="Segoe UI" w:cs="Segoe UI"/>
          <w:b/>
          <w:bCs/>
          <w:color w:val="1A1A1A" w:themeColor="text1"/>
        </w:rPr>
        <w:t>–</w:t>
      </w:r>
      <w:r w:rsidR="002E645C" w:rsidRPr="3B40DCAB">
        <w:rPr>
          <w:rFonts w:eastAsia="Segoe UI" w:cs="Segoe UI"/>
          <w:color w:val="1A1A1A" w:themeColor="text1"/>
        </w:rPr>
        <w:t xml:space="preserve"> To engage your students with this lesson, ask them to </w:t>
      </w:r>
      <w:r w:rsidR="00575A6B">
        <w:rPr>
          <w:rFonts w:eastAsia="Segoe UI" w:cs="Segoe UI"/>
          <w:color w:val="1A1A1A" w:themeColor="text1"/>
        </w:rPr>
        <w:t>work together</w:t>
      </w:r>
      <w:r w:rsidR="003F3EE5">
        <w:rPr>
          <w:rFonts w:eastAsia="Segoe UI" w:cs="Segoe UI"/>
          <w:color w:val="1A1A1A" w:themeColor="text1"/>
        </w:rPr>
        <w:t xml:space="preserve"> in their teams or as a whole class</w:t>
      </w:r>
      <w:r w:rsidR="00575A6B">
        <w:rPr>
          <w:rFonts w:eastAsia="Segoe UI" w:cs="Segoe UI"/>
          <w:color w:val="1A1A1A" w:themeColor="text1"/>
        </w:rPr>
        <w:t xml:space="preserve"> to come up with 3</w:t>
      </w:r>
      <w:r w:rsidR="003F3EE5">
        <w:rPr>
          <w:rFonts w:eastAsia="Segoe UI" w:cs="Segoe UI"/>
          <w:color w:val="1A1A1A" w:themeColor="text1"/>
        </w:rPr>
        <w:t xml:space="preserve"> to </w:t>
      </w:r>
      <w:r w:rsidR="00575A6B">
        <w:rPr>
          <w:rFonts w:eastAsia="Segoe UI" w:cs="Segoe UI"/>
          <w:color w:val="1A1A1A" w:themeColor="text1"/>
        </w:rPr>
        <w:t xml:space="preserve">5 things they remember from the last lesson about AI. Some guiding questions to help are provided on the slide. </w:t>
      </w:r>
    </w:p>
    <w:p w14:paraId="76C64FB9" w14:textId="77777777" w:rsidR="0075618F" w:rsidRDefault="0075618F" w:rsidP="002E645C">
      <w:pPr>
        <w:rPr>
          <w:rFonts w:eastAsia="Segoe UI" w:cs="Segoe UI"/>
          <w:color w:val="1A1A1A" w:themeColor="text1"/>
        </w:rPr>
      </w:pPr>
    </w:p>
    <w:p w14:paraId="4866CD27" w14:textId="3769E6C7" w:rsidR="00575A6B" w:rsidRDefault="00511ACC" w:rsidP="002E645C">
      <w:pPr>
        <w:rPr>
          <w:rStyle w:val="normaltextrun"/>
          <w:rFonts w:cs="Segoe UI"/>
        </w:rPr>
      </w:pPr>
      <w:r w:rsidRPr="3B40DCAB">
        <w:rPr>
          <w:rStyle w:val="normaltextrun"/>
          <w:rFonts w:cs="Segoe UI"/>
          <w:b/>
          <w:bCs/>
        </w:rPr>
        <w:t>Slide 6-</w:t>
      </w:r>
      <w:r w:rsidR="00033DD0">
        <w:rPr>
          <w:rStyle w:val="normaltextrun"/>
          <w:rFonts w:cs="Segoe UI"/>
          <w:b/>
          <w:bCs/>
        </w:rPr>
        <w:t>8</w:t>
      </w:r>
      <w:r w:rsidRPr="3B40DCAB">
        <w:rPr>
          <w:rStyle w:val="normaltextrun"/>
          <w:rFonts w:cs="Segoe UI"/>
          <w:b/>
          <w:bCs/>
        </w:rPr>
        <w:t>: </w:t>
      </w:r>
      <w:r>
        <w:rPr>
          <w:rStyle w:val="normaltextrun"/>
          <w:rFonts w:cs="Segoe UI"/>
        </w:rPr>
        <w:t xml:space="preserve">Recap from Lesson 2- </w:t>
      </w:r>
      <w:r w:rsidR="00F04FCE">
        <w:rPr>
          <w:rStyle w:val="normaltextrun"/>
          <w:rFonts w:cs="Segoe UI"/>
        </w:rPr>
        <w:t>Here you will provide the definition of Artificial Intelligence</w:t>
      </w:r>
      <w:r w:rsidR="00033DD0">
        <w:rPr>
          <w:rStyle w:val="normaltextrun"/>
          <w:rFonts w:cs="Segoe UI"/>
        </w:rPr>
        <w:t>, the cognitive services and APIs that sit under each,</w:t>
      </w:r>
      <w:r w:rsidR="00F04FCE">
        <w:rPr>
          <w:rStyle w:val="normaltextrun"/>
          <w:rFonts w:cs="Segoe UI"/>
        </w:rPr>
        <w:t xml:space="preserve"> and review the three steps of how AI works.</w:t>
      </w:r>
    </w:p>
    <w:p w14:paraId="113816AB" w14:textId="77777777" w:rsidR="00097F1C" w:rsidRDefault="00097F1C" w:rsidP="00097F1C">
      <w:pPr>
        <w:pStyle w:val="paragraph"/>
        <w:spacing w:before="0" w:beforeAutospacing="0" w:after="0" w:afterAutospacing="0"/>
        <w:textAlignment w:val="baseline"/>
        <w:rPr>
          <w:rStyle w:val="normaltextrun"/>
          <w:rFonts w:ascii="Segoe UI" w:hAnsi="Segoe UI" w:cs="Segoe UI"/>
          <w:color w:val="7030A0"/>
          <w:lang w:val="en-US"/>
        </w:rPr>
      </w:pPr>
    </w:p>
    <w:p w14:paraId="4E3DB853" w14:textId="417DBEFF" w:rsidR="00A10C7D" w:rsidRDefault="00097F1C" w:rsidP="00097F1C">
      <w:pPr>
        <w:pStyle w:val="paragraph"/>
        <w:spacing w:before="0" w:beforeAutospacing="0" w:after="0" w:afterAutospacing="0"/>
        <w:textAlignment w:val="baseline"/>
        <w:rPr>
          <w:rStyle w:val="eop"/>
          <w:rFonts w:ascii="Segoe UI" w:hAnsi="Segoe UI" w:cs="Segoe UI"/>
          <w:color w:val="7030A0"/>
        </w:rPr>
      </w:pPr>
      <w:r>
        <w:rPr>
          <w:rStyle w:val="normaltextrun"/>
          <w:rFonts w:ascii="Segoe UI" w:hAnsi="Segoe UI" w:cs="Segoe UI"/>
          <w:color w:val="7030A0"/>
          <w:lang w:val="en-US"/>
        </w:rPr>
        <w:t>At this point, you should be around 10:00 minutes into your 45:</w:t>
      </w:r>
      <w:r w:rsidR="00D06F91">
        <w:rPr>
          <w:rStyle w:val="normaltextrun"/>
          <w:rFonts w:ascii="Segoe UI" w:hAnsi="Segoe UI" w:cs="Segoe UI"/>
          <w:color w:val="7030A0"/>
          <w:lang w:val="en-US"/>
        </w:rPr>
        <w:t>00-minute</w:t>
      </w:r>
      <w:r>
        <w:rPr>
          <w:rStyle w:val="normaltextrun"/>
          <w:rFonts w:ascii="Segoe UI" w:hAnsi="Segoe UI" w:cs="Segoe UI"/>
          <w:color w:val="7030A0"/>
          <w:lang w:val="en-US"/>
        </w:rPr>
        <w:t> lesson. </w:t>
      </w:r>
      <w:r>
        <w:rPr>
          <w:rStyle w:val="eop"/>
          <w:rFonts w:ascii="Segoe UI" w:hAnsi="Segoe UI" w:cs="Segoe UI"/>
          <w:color w:val="7030A0"/>
        </w:rPr>
        <w:t> </w:t>
      </w:r>
    </w:p>
    <w:p w14:paraId="52082962" w14:textId="77777777" w:rsidR="00097F1C" w:rsidRPr="00097F1C" w:rsidRDefault="00097F1C" w:rsidP="00097F1C">
      <w:pPr>
        <w:pStyle w:val="paragraph"/>
        <w:spacing w:before="0" w:beforeAutospacing="0" w:after="0" w:afterAutospacing="0"/>
        <w:textAlignment w:val="baseline"/>
        <w:rPr>
          <w:rStyle w:val="normaltextrun"/>
          <w:rFonts w:ascii="Segoe UI" w:hAnsi="Segoe UI" w:cs="Segoe UI"/>
          <w:sz w:val="18"/>
          <w:szCs w:val="18"/>
        </w:rPr>
      </w:pPr>
    </w:p>
    <w:p w14:paraId="069F6865" w14:textId="570EA87E" w:rsidR="006F60D3" w:rsidRDefault="006A419E" w:rsidP="006F60D3">
      <w:pPr>
        <w:contextualSpacing/>
        <w:rPr>
          <w:rStyle w:val="normaltextrun"/>
          <w:rFonts w:cs="Segoe UI"/>
        </w:rPr>
      </w:pPr>
      <w:r w:rsidRPr="006F60D3">
        <w:rPr>
          <w:rStyle w:val="normaltextrun"/>
          <w:rFonts w:cs="Segoe UI"/>
          <w:b/>
          <w:bCs/>
        </w:rPr>
        <w:t xml:space="preserve">Slide </w:t>
      </w:r>
      <w:r w:rsidR="00033DD0">
        <w:rPr>
          <w:rStyle w:val="normaltextrun"/>
          <w:rFonts w:cs="Segoe UI"/>
          <w:b/>
          <w:bCs/>
        </w:rPr>
        <w:t>9</w:t>
      </w:r>
      <w:r w:rsidRPr="006F60D3">
        <w:rPr>
          <w:rStyle w:val="normaltextrun"/>
          <w:rFonts w:cs="Segoe UI"/>
          <w:b/>
          <w:bCs/>
        </w:rPr>
        <w:t>: </w:t>
      </w:r>
      <w:r w:rsidR="00281852" w:rsidRPr="006F60D3">
        <w:rPr>
          <w:rStyle w:val="normaltextrun"/>
          <w:rFonts w:cs="Segoe UI"/>
        </w:rPr>
        <w:t xml:space="preserve">Types of AI- This is </w:t>
      </w:r>
      <w:r w:rsidR="000C3DFD" w:rsidRPr="006F60D3">
        <w:rPr>
          <w:rStyle w:val="normaltextrun"/>
          <w:rFonts w:cs="Segoe UI"/>
        </w:rPr>
        <w:t xml:space="preserve">when students are introduced to the idea of General AI and </w:t>
      </w:r>
      <w:r w:rsidR="00813AEB" w:rsidRPr="006F60D3">
        <w:rPr>
          <w:rStyle w:val="normaltextrun"/>
          <w:rFonts w:cs="Segoe UI"/>
        </w:rPr>
        <w:t xml:space="preserve">Specific AI. </w:t>
      </w:r>
    </w:p>
    <w:p w14:paraId="0FE1F4EF" w14:textId="77777777" w:rsidR="006F60D3" w:rsidRPr="006F60D3" w:rsidRDefault="006F60D3" w:rsidP="006F60D3">
      <w:pPr>
        <w:pStyle w:val="ListParagraph"/>
        <w:numPr>
          <w:ilvl w:val="0"/>
          <w:numId w:val="16"/>
        </w:numPr>
        <w:contextualSpacing/>
        <w:rPr>
          <w:rFonts w:ascii="Segoe UI" w:hAnsi="Segoe UI" w:cs="Segoe UI"/>
          <w:sz w:val="24"/>
          <w:szCs w:val="24"/>
          <w:lang w:val="en-AU"/>
        </w:rPr>
      </w:pPr>
      <w:r w:rsidRPr="006F60D3">
        <w:rPr>
          <w:rFonts w:ascii="Segoe UI" w:hAnsi="Segoe UI" w:cs="Segoe UI"/>
          <w:b/>
          <w:bCs/>
          <w:sz w:val="24"/>
          <w:szCs w:val="24"/>
          <w:lang w:val="en-AU"/>
        </w:rPr>
        <w:t xml:space="preserve">General AI – </w:t>
      </w:r>
      <w:r w:rsidRPr="006F60D3">
        <w:rPr>
          <w:rFonts w:ascii="Segoe UI" w:hAnsi="Segoe UI" w:cs="Segoe UI"/>
          <w:sz w:val="24"/>
          <w:szCs w:val="24"/>
          <w:lang w:val="en-AU"/>
        </w:rPr>
        <w:t xml:space="preserve">doesn’t exist yet but would be capable of performing any task that a human could do and would have similar cognitive abilities. It would be able to reason, solve problems, learn from experiences, understand natural language, and adapt to situations and contexts. </w:t>
      </w:r>
    </w:p>
    <w:p w14:paraId="5D4D2F7D" w14:textId="73BEE79F" w:rsidR="006F60D3" w:rsidRPr="006F60D3" w:rsidRDefault="006F60D3" w:rsidP="006F60D3">
      <w:pPr>
        <w:pStyle w:val="ListParagraph"/>
        <w:numPr>
          <w:ilvl w:val="0"/>
          <w:numId w:val="16"/>
        </w:numPr>
        <w:contextualSpacing/>
        <w:rPr>
          <w:rFonts w:ascii="Segoe UI" w:hAnsi="Segoe UI" w:cs="Segoe UI"/>
          <w:sz w:val="24"/>
          <w:szCs w:val="24"/>
        </w:rPr>
      </w:pPr>
      <w:r w:rsidRPr="006F60D3">
        <w:rPr>
          <w:rFonts w:ascii="Segoe UI" w:hAnsi="Segoe UI" w:cs="Segoe UI"/>
          <w:b/>
          <w:bCs/>
          <w:sz w:val="24"/>
          <w:szCs w:val="24"/>
        </w:rPr>
        <w:t>Specific AI (aka Narrow AI)</w:t>
      </w:r>
      <w:r w:rsidRPr="006F60D3">
        <w:rPr>
          <w:rFonts w:ascii="Segoe UI" w:hAnsi="Segoe UI" w:cs="Segoe UI"/>
          <w:sz w:val="24"/>
          <w:szCs w:val="24"/>
        </w:rPr>
        <w:t xml:space="preserve">- is designed and trained for a particular kind of task or a limited range of tasks. It excels in performing predefined tasks but does not have human-like abilities beyond it’s intended scope. For example, a chatbot responds like a human in the language it generates, but only because it has been trained to do so, not because it is “thinking” on its own and has cognitive abilities. </w:t>
      </w:r>
      <w:r w:rsidR="002E6C3C">
        <w:rPr>
          <w:rFonts w:ascii="Segoe UI" w:hAnsi="Segoe UI" w:cs="Segoe UI"/>
          <w:sz w:val="24"/>
          <w:szCs w:val="24"/>
        </w:rPr>
        <w:t xml:space="preserve">Within this type of AI exists two different kinds we’re focusing on in ICJ: </w:t>
      </w:r>
      <w:r w:rsidRPr="006F60D3">
        <w:rPr>
          <w:rFonts w:ascii="Segoe UI" w:hAnsi="Segoe UI" w:cs="Segoe UI"/>
          <w:sz w:val="24"/>
          <w:szCs w:val="24"/>
        </w:rPr>
        <w:t>traditional or rule-based AI</w:t>
      </w:r>
      <w:r w:rsidR="002E6C3C">
        <w:rPr>
          <w:rFonts w:ascii="Segoe UI" w:hAnsi="Segoe UI" w:cs="Segoe UI"/>
          <w:sz w:val="24"/>
          <w:szCs w:val="24"/>
        </w:rPr>
        <w:t xml:space="preserve"> and </w:t>
      </w:r>
      <w:r w:rsidRPr="006F60D3">
        <w:rPr>
          <w:rFonts w:ascii="Segoe UI" w:hAnsi="Segoe UI" w:cs="Segoe UI"/>
          <w:sz w:val="24"/>
          <w:szCs w:val="24"/>
        </w:rPr>
        <w:t>generative AI</w:t>
      </w:r>
      <w:r w:rsidR="002E6C3C">
        <w:rPr>
          <w:rFonts w:ascii="Segoe UI" w:hAnsi="Segoe UI" w:cs="Segoe UI"/>
          <w:sz w:val="24"/>
          <w:szCs w:val="24"/>
        </w:rPr>
        <w:t>.</w:t>
      </w:r>
    </w:p>
    <w:p w14:paraId="6D7780FC" w14:textId="014A1E6D" w:rsidR="00E74D5E" w:rsidRPr="00D06F91" w:rsidRDefault="007A5896" w:rsidP="00D06F91">
      <w:pPr>
        <w:rPr>
          <w:rStyle w:val="eop"/>
          <w:rFonts w:cs="Segoe UI"/>
        </w:rPr>
      </w:pPr>
      <w:r w:rsidRPr="006F60D3">
        <w:rPr>
          <w:rStyle w:val="normaltextrun"/>
          <w:rFonts w:cs="Segoe UI"/>
          <w:b/>
          <w:bCs/>
        </w:rPr>
        <w:t>Slide</w:t>
      </w:r>
      <w:r w:rsidR="006C0B27">
        <w:rPr>
          <w:rStyle w:val="normaltextrun"/>
          <w:rFonts w:cs="Segoe UI"/>
          <w:b/>
          <w:bCs/>
        </w:rPr>
        <w:t>s</w:t>
      </w:r>
      <w:r w:rsidRPr="006F60D3">
        <w:rPr>
          <w:rStyle w:val="normaltextrun"/>
          <w:rFonts w:cs="Segoe UI"/>
          <w:b/>
          <w:bCs/>
        </w:rPr>
        <w:t xml:space="preserve"> </w:t>
      </w:r>
      <w:r w:rsidR="00033DD0">
        <w:rPr>
          <w:rStyle w:val="normaltextrun"/>
          <w:rFonts w:cs="Segoe UI"/>
          <w:b/>
          <w:bCs/>
        </w:rPr>
        <w:t>10</w:t>
      </w:r>
      <w:r w:rsidR="006C0B27">
        <w:rPr>
          <w:rStyle w:val="normaltextrun"/>
          <w:rFonts w:cs="Segoe UI"/>
          <w:b/>
          <w:bCs/>
        </w:rPr>
        <w:t>-1</w:t>
      </w:r>
      <w:r w:rsidR="00033DD0">
        <w:rPr>
          <w:rStyle w:val="normaltextrun"/>
          <w:rFonts w:cs="Segoe UI"/>
          <w:b/>
          <w:bCs/>
        </w:rPr>
        <w:t>1</w:t>
      </w:r>
      <w:r w:rsidRPr="006F60D3">
        <w:rPr>
          <w:rStyle w:val="normaltextrun"/>
          <w:rFonts w:cs="Segoe UI"/>
          <w:b/>
          <w:bCs/>
        </w:rPr>
        <w:t>: </w:t>
      </w:r>
      <w:r w:rsidRPr="009F3E80">
        <w:rPr>
          <w:rStyle w:val="normaltextrun"/>
          <w:rFonts w:cs="Segoe UI"/>
        </w:rPr>
        <w:t xml:space="preserve">Traditional </w:t>
      </w:r>
      <w:r w:rsidR="009F3E80" w:rsidRPr="009F3E80">
        <w:rPr>
          <w:rStyle w:val="normaltextrun"/>
          <w:rFonts w:cs="Segoe UI"/>
        </w:rPr>
        <w:t>Rule-Based AI and Generative AI-</w:t>
      </w:r>
      <w:r w:rsidR="009F3E80">
        <w:rPr>
          <w:rStyle w:val="normaltextrun"/>
          <w:rFonts w:cs="Segoe UI"/>
          <w:b/>
          <w:bCs/>
        </w:rPr>
        <w:t xml:space="preserve"> </w:t>
      </w:r>
      <w:r w:rsidR="009F3E80">
        <w:rPr>
          <w:rStyle w:val="normaltextrun"/>
          <w:rFonts w:cs="Segoe UI"/>
        </w:rPr>
        <w:t>This slide walks through the difference between the two kinds of AI. Both are a “specific/narrow” AI but are different in many ways</w:t>
      </w:r>
      <w:r w:rsidR="00670C07">
        <w:rPr>
          <w:rStyle w:val="normaltextrun"/>
          <w:rFonts w:cs="Segoe UI"/>
        </w:rPr>
        <w:t xml:space="preserve"> such as their training, flexibility, and creativity</w:t>
      </w:r>
      <w:r w:rsidR="009F3E80">
        <w:rPr>
          <w:rStyle w:val="normaltextrun"/>
          <w:rFonts w:cs="Segoe UI"/>
        </w:rPr>
        <w:t>.</w:t>
      </w:r>
      <w:r w:rsidR="006C0B27">
        <w:rPr>
          <w:rStyle w:val="normaltextrun"/>
          <w:rFonts w:cs="Segoe UI"/>
        </w:rPr>
        <w:t xml:space="preserve"> Examples are provided for </w:t>
      </w:r>
      <w:proofErr w:type="gramStart"/>
      <w:r w:rsidR="006C0B27">
        <w:rPr>
          <w:rStyle w:val="normaltextrun"/>
          <w:rFonts w:cs="Segoe UI"/>
        </w:rPr>
        <w:t>each</w:t>
      </w:r>
      <w:proofErr w:type="gramEnd"/>
      <w:r w:rsidR="006C0B27">
        <w:rPr>
          <w:rStyle w:val="normaltextrun"/>
          <w:rFonts w:cs="Segoe UI"/>
        </w:rPr>
        <w:t xml:space="preserve"> and it will be important to walk through each example and explanation to prepare them for their first sprint coming up next. </w:t>
      </w:r>
    </w:p>
    <w:p w14:paraId="5E1F2FBE" w14:textId="77777777" w:rsidR="00E74D5E" w:rsidRDefault="00E74D5E" w:rsidP="00D31331">
      <w:pPr>
        <w:contextualSpacing/>
        <w:rPr>
          <w:rStyle w:val="normaltextrun"/>
          <w:rFonts w:cs="Segoe UI"/>
          <w:b/>
          <w:bCs/>
        </w:rPr>
      </w:pPr>
    </w:p>
    <w:p w14:paraId="590E5397" w14:textId="682C7251" w:rsidR="00D06F91" w:rsidRPr="00D06F91" w:rsidRDefault="00CE79C5" w:rsidP="002E645C">
      <w:pPr>
        <w:contextualSpacing/>
        <w:rPr>
          <w:rFonts w:cs="Segoe UI"/>
          <w:b/>
          <w:bCs/>
        </w:rPr>
      </w:pPr>
      <w:r w:rsidRPr="00D31331">
        <w:rPr>
          <w:rStyle w:val="normaltextrun"/>
          <w:rFonts w:cs="Segoe UI"/>
          <w:b/>
          <w:bCs/>
        </w:rPr>
        <w:t>Slide 1</w:t>
      </w:r>
      <w:r w:rsidR="00033DD0">
        <w:rPr>
          <w:rStyle w:val="normaltextrun"/>
          <w:rFonts w:cs="Segoe UI"/>
          <w:b/>
          <w:bCs/>
        </w:rPr>
        <w:t>2</w:t>
      </w:r>
      <w:r w:rsidRPr="00D31331">
        <w:rPr>
          <w:rStyle w:val="normaltextrun"/>
          <w:rFonts w:cs="Segoe UI"/>
          <w:b/>
          <w:bCs/>
        </w:rPr>
        <w:t>:</w:t>
      </w:r>
      <w:r w:rsidRPr="00D31331">
        <w:rPr>
          <w:rFonts w:eastAsia="Segoe UI" w:cs="Segoe UI"/>
          <w:color w:val="7030A0"/>
        </w:rPr>
        <w:t xml:space="preserve"> Sprint One </w:t>
      </w:r>
      <w:r w:rsidRPr="00D31331">
        <w:rPr>
          <w:rFonts w:eastAsia="Segoe UI" w:cs="Segoe UI"/>
          <w:color w:val="1A1A1A" w:themeColor="text1"/>
        </w:rPr>
        <w:t xml:space="preserve">– In the first ten-minute sprint of Lesson Three your students can work in their teams to </w:t>
      </w:r>
      <w:r w:rsidRPr="00D31331">
        <w:rPr>
          <w:rFonts w:eastAsia="Segoe UI" w:cs="Segoe UI"/>
          <w:color w:val="1A1A1A" w:themeColor="text1"/>
          <w:lang w:val="en-AU"/>
        </w:rPr>
        <w:t>go online to research</w:t>
      </w:r>
      <w:r w:rsidR="00D31331" w:rsidRPr="00D31331">
        <w:rPr>
          <w:rFonts w:cs="Segoe UI"/>
        </w:rPr>
        <w:t xml:space="preserve"> </w:t>
      </w:r>
      <w:r w:rsidR="00D31331">
        <w:rPr>
          <w:rFonts w:cs="Segoe UI"/>
        </w:rPr>
        <w:t xml:space="preserve">and </w:t>
      </w:r>
      <w:r w:rsidR="00D31331" w:rsidRPr="00D31331">
        <w:rPr>
          <w:rFonts w:cs="Segoe UI"/>
        </w:rPr>
        <w:t xml:space="preserve">identify one example of </w:t>
      </w:r>
      <w:r w:rsidR="00D31331">
        <w:rPr>
          <w:rFonts w:cs="Segoe UI"/>
        </w:rPr>
        <w:t xml:space="preserve">each </w:t>
      </w:r>
      <w:r w:rsidR="00D31331" w:rsidRPr="00D31331">
        <w:rPr>
          <w:rFonts w:cs="Segoe UI"/>
        </w:rPr>
        <w:t>type of AI (traditional AI and generative AI) and explain how they could tell the kind of AI used in each concept.</w:t>
      </w:r>
    </w:p>
    <w:p w14:paraId="0B22CB76" w14:textId="77777777" w:rsidR="00D06F91" w:rsidRDefault="00D06F91" w:rsidP="002E645C">
      <w:pPr>
        <w:rPr>
          <w:rFonts w:eastAsia="Segoe UI" w:cs="Segoe UI"/>
          <w:color w:val="1A1A1A" w:themeColor="text1"/>
        </w:rPr>
      </w:pPr>
    </w:p>
    <w:p w14:paraId="4023F30E" w14:textId="2DA73E95" w:rsidR="00435173" w:rsidRDefault="00F055C9" w:rsidP="00C43DF2">
      <w:pPr>
        <w:rPr>
          <w:rFonts w:eastAsia="Times New Roman" w:cs="Segoe UI"/>
          <w:lang w:eastAsia="en-GB"/>
        </w:rPr>
      </w:pPr>
      <w:r w:rsidRPr="00305854">
        <w:rPr>
          <w:rFonts w:eastAsia="Segoe UI" w:cs="Segoe UI"/>
          <w:b/>
          <w:bCs/>
          <w:color w:val="1A1A1A" w:themeColor="text1"/>
        </w:rPr>
        <w:t>Slide 1</w:t>
      </w:r>
      <w:r w:rsidR="00033DD0">
        <w:rPr>
          <w:rFonts w:eastAsia="Segoe UI" w:cs="Segoe UI"/>
          <w:b/>
          <w:bCs/>
          <w:color w:val="1A1A1A" w:themeColor="text1"/>
        </w:rPr>
        <w:t>3</w:t>
      </w:r>
      <w:r w:rsidRPr="00305854">
        <w:rPr>
          <w:rFonts w:eastAsia="Segoe UI" w:cs="Segoe UI"/>
          <w:b/>
          <w:bCs/>
          <w:color w:val="1A1A1A" w:themeColor="text1"/>
        </w:rPr>
        <w:t>:</w:t>
      </w:r>
      <w:r>
        <w:rPr>
          <w:rFonts w:eastAsia="Segoe UI" w:cs="Segoe UI"/>
          <w:color w:val="1A1A1A" w:themeColor="text1"/>
        </w:rPr>
        <w:t xml:space="preserve"> </w:t>
      </w:r>
      <w:r w:rsidR="00846033" w:rsidRPr="3B40DCAB">
        <w:rPr>
          <w:rStyle w:val="normaltextrun"/>
          <w:rFonts w:cs="Segoe UI"/>
          <w:color w:val="7030A0"/>
        </w:rPr>
        <w:t>Rapid Reflection</w:t>
      </w:r>
      <w:r w:rsidR="00846033" w:rsidRPr="3B40DCAB">
        <w:rPr>
          <w:rStyle w:val="normaltextrun"/>
          <w:rFonts w:cs="Segoe UI"/>
        </w:rPr>
        <w:t xml:space="preserve"> </w:t>
      </w:r>
      <w:r>
        <w:rPr>
          <w:rFonts w:eastAsia="Segoe UI" w:cs="Segoe UI"/>
          <w:color w:val="1A1A1A" w:themeColor="text1"/>
        </w:rPr>
        <w:t>-</w:t>
      </w:r>
      <w:r w:rsidR="00C43DF2">
        <w:rPr>
          <w:rFonts w:eastAsia="Times New Roman" w:cs="Segoe UI"/>
          <w:lang w:eastAsia="en-GB"/>
        </w:rPr>
        <w:t xml:space="preserve"> this is a chance for your class to debrief the sprint </w:t>
      </w:r>
      <w:r w:rsidR="00F05D01">
        <w:rPr>
          <w:rFonts w:eastAsia="Times New Roman" w:cs="Segoe UI"/>
          <w:lang w:eastAsia="en-GB"/>
        </w:rPr>
        <w:t>with a brief reflection on what was difficult and what was helpful when they were determining the type of AI</w:t>
      </w:r>
      <w:r w:rsidR="00305854">
        <w:rPr>
          <w:rFonts w:eastAsia="Times New Roman" w:cs="Segoe UI"/>
          <w:lang w:eastAsia="en-GB"/>
        </w:rPr>
        <w:t xml:space="preserve"> in examples they found. </w:t>
      </w:r>
    </w:p>
    <w:p w14:paraId="29EBE179" w14:textId="77777777" w:rsidR="00D06F91" w:rsidRDefault="00D06F91" w:rsidP="00C43DF2">
      <w:pPr>
        <w:rPr>
          <w:rFonts w:eastAsia="Times New Roman" w:cs="Segoe UI"/>
          <w:lang w:eastAsia="en-GB"/>
        </w:rPr>
      </w:pPr>
    </w:p>
    <w:p w14:paraId="7A251CA0" w14:textId="5EE09F83" w:rsidR="00D06F91" w:rsidRPr="00D06F91" w:rsidRDefault="00D06F91" w:rsidP="00D06F91">
      <w:pPr>
        <w:pStyle w:val="paragraph"/>
        <w:spacing w:before="0" w:beforeAutospacing="0" w:after="0" w:afterAutospacing="0"/>
        <w:textAlignment w:val="baseline"/>
        <w:rPr>
          <w:rStyle w:val="normaltextrun"/>
          <w:rFonts w:ascii="Segoe UI" w:hAnsi="Segoe UI" w:cs="Segoe UI"/>
          <w:color w:val="7030A0"/>
        </w:rPr>
      </w:pPr>
      <w:r>
        <w:rPr>
          <w:rStyle w:val="normaltextrun"/>
          <w:rFonts w:ascii="Segoe UI" w:hAnsi="Segoe UI" w:cs="Segoe UI"/>
          <w:color w:val="7030A0"/>
          <w:lang w:val="en-US"/>
        </w:rPr>
        <w:t>At this point, you should be around 30:00 minutes into your 45:00-minute lesson. </w:t>
      </w:r>
      <w:r>
        <w:rPr>
          <w:rStyle w:val="eop"/>
          <w:rFonts w:ascii="Segoe UI" w:hAnsi="Segoe UI" w:cs="Segoe UI"/>
          <w:color w:val="7030A0"/>
        </w:rPr>
        <w:t> </w:t>
      </w:r>
    </w:p>
    <w:p w14:paraId="5992DD22" w14:textId="77777777" w:rsidR="00435173" w:rsidRDefault="00435173" w:rsidP="3B40DCAB">
      <w:pPr>
        <w:pStyle w:val="paragraph"/>
        <w:spacing w:before="0" w:beforeAutospacing="0" w:after="0" w:afterAutospacing="0"/>
        <w:textAlignment w:val="baseline"/>
        <w:rPr>
          <w:rStyle w:val="normaltextrun"/>
          <w:rFonts w:ascii="Segoe UI" w:hAnsi="Segoe UI" w:cs="Segoe UI"/>
          <w:b/>
          <w:bCs/>
          <w:lang w:val="en-US"/>
        </w:rPr>
      </w:pPr>
    </w:p>
    <w:p w14:paraId="00F4FCFB" w14:textId="405B9E2F" w:rsidR="00846033" w:rsidRDefault="00846033" w:rsidP="3B40DCAB">
      <w:pPr>
        <w:pStyle w:val="paragraph"/>
        <w:spacing w:before="0" w:beforeAutospacing="0" w:after="0" w:afterAutospacing="0"/>
        <w:textAlignment w:val="baseline"/>
        <w:rPr>
          <w:rFonts w:cs="Segoe UI"/>
        </w:rPr>
      </w:pPr>
      <w:r>
        <w:rPr>
          <w:rStyle w:val="normaltextrun"/>
          <w:rFonts w:ascii="Segoe UI" w:hAnsi="Segoe UI" w:cs="Segoe UI"/>
          <w:b/>
          <w:bCs/>
          <w:lang w:val="en-US"/>
        </w:rPr>
        <w:t>Slide 1</w:t>
      </w:r>
      <w:r w:rsidR="00033DD0">
        <w:rPr>
          <w:rStyle w:val="normaltextrun"/>
          <w:rFonts w:ascii="Segoe UI" w:hAnsi="Segoe UI" w:cs="Segoe UI"/>
          <w:b/>
          <w:bCs/>
          <w:lang w:val="en-US"/>
        </w:rPr>
        <w:t>4</w:t>
      </w:r>
      <w:r>
        <w:rPr>
          <w:rStyle w:val="normaltextrun"/>
          <w:rFonts w:ascii="Segoe UI" w:hAnsi="Segoe UI" w:cs="Segoe UI"/>
          <w:b/>
          <w:bCs/>
          <w:lang w:val="en-US"/>
        </w:rPr>
        <w:t xml:space="preserve">: </w:t>
      </w:r>
      <w:r w:rsidRPr="4CAC790B">
        <w:rPr>
          <w:rFonts w:ascii="Segoe UI" w:eastAsia="Segoe UI" w:hAnsi="Segoe UI" w:cs="Segoe UI"/>
          <w:color w:val="7030A0"/>
        </w:rPr>
        <w:t>Submission tips</w:t>
      </w:r>
      <w:r>
        <w:rPr>
          <w:rFonts w:cs="Segoe UI"/>
        </w:rPr>
        <w:t xml:space="preserve"> </w:t>
      </w:r>
      <w:r w:rsidRPr="006459C7">
        <w:rPr>
          <w:rFonts w:ascii="Segoe UI" w:hAnsi="Segoe UI" w:cs="Segoe UI"/>
        </w:rPr>
        <w:t xml:space="preserve">– this reminds teams that they must explain the </w:t>
      </w:r>
      <w:r w:rsidR="006459C7" w:rsidRPr="006459C7">
        <w:rPr>
          <w:rFonts w:ascii="Segoe UI" w:hAnsi="Segoe UI" w:cs="Segoe UI"/>
        </w:rPr>
        <w:t>type of AI used in their concept as part of their submission.</w:t>
      </w:r>
      <w:r w:rsidR="006459C7">
        <w:rPr>
          <w:rFonts w:cs="Segoe UI"/>
        </w:rPr>
        <w:t xml:space="preserve"> </w:t>
      </w:r>
    </w:p>
    <w:p w14:paraId="0652A66E" w14:textId="77777777" w:rsidR="00BF3BB3" w:rsidRDefault="00BF3BB3" w:rsidP="3B40DCAB">
      <w:pPr>
        <w:pStyle w:val="paragraph"/>
        <w:spacing w:before="0" w:beforeAutospacing="0" w:after="0" w:afterAutospacing="0"/>
        <w:textAlignment w:val="baseline"/>
        <w:rPr>
          <w:rFonts w:cs="Segoe UI"/>
        </w:rPr>
      </w:pPr>
    </w:p>
    <w:p w14:paraId="57B1BF27" w14:textId="482B3B01" w:rsidR="00042E21" w:rsidRDefault="00BF3BB3" w:rsidP="3B40DCAB">
      <w:pPr>
        <w:pStyle w:val="paragraph"/>
        <w:spacing w:before="0" w:beforeAutospacing="0" w:after="0" w:afterAutospacing="0"/>
        <w:textAlignment w:val="baseline"/>
        <w:rPr>
          <w:rStyle w:val="normaltextrun"/>
          <w:rFonts w:ascii="Segoe UI" w:hAnsi="Segoe UI" w:cs="Segoe UI"/>
          <w:lang w:val="en-US"/>
        </w:rPr>
      </w:pPr>
      <w:r w:rsidRPr="3B40DCAB">
        <w:rPr>
          <w:rStyle w:val="normaltextrun"/>
          <w:rFonts w:ascii="Segoe UI" w:hAnsi="Segoe UI" w:cs="Segoe UI"/>
          <w:b/>
          <w:bCs/>
          <w:lang w:val="en-US"/>
        </w:rPr>
        <w:t>Slide</w:t>
      </w:r>
      <w:r>
        <w:rPr>
          <w:rStyle w:val="normaltextrun"/>
          <w:rFonts w:ascii="Segoe UI" w:hAnsi="Segoe UI" w:cs="Segoe UI"/>
          <w:b/>
          <w:bCs/>
          <w:lang w:val="en-US"/>
        </w:rPr>
        <w:t xml:space="preserve"> 1</w:t>
      </w:r>
      <w:r w:rsidR="00033DD0">
        <w:rPr>
          <w:rStyle w:val="normaltextrun"/>
          <w:rFonts w:ascii="Segoe UI" w:hAnsi="Segoe UI" w:cs="Segoe UI"/>
          <w:b/>
          <w:bCs/>
          <w:lang w:val="en-US"/>
        </w:rPr>
        <w:t>5</w:t>
      </w:r>
      <w:r w:rsidRPr="3B40DCAB">
        <w:rPr>
          <w:rStyle w:val="normaltextrun"/>
          <w:rFonts w:ascii="Segoe UI" w:hAnsi="Segoe UI" w:cs="Segoe UI"/>
          <w:b/>
          <w:bCs/>
          <w:lang w:val="en-US"/>
        </w:rPr>
        <w:t xml:space="preserve">: </w:t>
      </w:r>
      <w:r w:rsidRPr="3B40DCAB">
        <w:rPr>
          <w:rFonts w:ascii="Segoe UI" w:eastAsia="Segoe UI" w:hAnsi="Segoe UI" w:cs="Segoe UI"/>
          <w:color w:val="7030A0"/>
        </w:rPr>
        <w:t xml:space="preserve">Sprint Two - </w:t>
      </w:r>
      <w:r w:rsidR="00042E21" w:rsidRPr="00A95888">
        <w:rPr>
          <w:rFonts w:ascii="Segoe UI" w:hAnsi="Segoe UI" w:cs="Segoe UI"/>
        </w:rPr>
        <w:t>In the previous lesson, teams tried to build an AI concept to improve the lives of elderly people. Now, teams will revisit that concept to practice their ability to explain the APIs under Microsoft Cognitive Services that might be leveraged and explain the type of AI that is used in their concept based on their new understanding of traditional</w:t>
      </w:r>
      <w:r w:rsidR="00A472EE">
        <w:rPr>
          <w:rFonts w:ascii="Segoe UI" w:hAnsi="Segoe UI" w:cs="Segoe UI"/>
        </w:rPr>
        <w:t xml:space="preserve"> </w:t>
      </w:r>
      <w:r w:rsidR="00042E21" w:rsidRPr="00A95888">
        <w:rPr>
          <w:rFonts w:ascii="Segoe UI" w:hAnsi="Segoe UI" w:cs="Segoe UI"/>
        </w:rPr>
        <w:t>rule-based AI and generative AI.</w:t>
      </w:r>
      <w:r w:rsidR="00A472EE">
        <w:rPr>
          <w:rFonts w:ascii="Segoe UI" w:hAnsi="Segoe UI" w:cs="Segoe UI"/>
        </w:rPr>
        <w:t xml:space="preserve"> </w:t>
      </w:r>
    </w:p>
    <w:p w14:paraId="3E1F0AB2" w14:textId="77777777" w:rsidR="009348E7" w:rsidRPr="006B79DC" w:rsidRDefault="009348E7" w:rsidP="002E0B45">
      <w:pPr>
        <w:pStyle w:val="paragraph"/>
        <w:spacing w:before="0" w:beforeAutospacing="0" w:after="0" w:afterAutospacing="0"/>
        <w:textAlignment w:val="baseline"/>
        <w:rPr>
          <w:rStyle w:val="normaltextrun"/>
          <w:rFonts w:ascii="Segoe UI" w:hAnsi="Segoe UI" w:cs="Segoe UI"/>
          <w:lang w:val="en-US"/>
        </w:rPr>
      </w:pPr>
    </w:p>
    <w:p w14:paraId="3AF07C68" w14:textId="33A7D766" w:rsidR="00AA7135" w:rsidRPr="00AA7135" w:rsidRDefault="00AA7135" w:rsidP="738C5554">
      <w:pPr>
        <w:rPr>
          <w:rFonts w:eastAsia="Segoe UI" w:cs="Segoe UI"/>
        </w:rPr>
      </w:pPr>
      <w:r>
        <w:rPr>
          <w:rFonts w:eastAsia="Segoe UI" w:cs="Segoe UI"/>
          <w:b/>
          <w:bCs/>
        </w:rPr>
        <w:t xml:space="preserve">Slide 16: </w:t>
      </w:r>
      <w:r w:rsidRPr="738C5554">
        <w:rPr>
          <w:rStyle w:val="normaltextrun"/>
          <w:rFonts w:cs="Segoe UI"/>
          <w:color w:val="7030A0"/>
        </w:rPr>
        <w:t xml:space="preserve">Challenge Check-in. </w:t>
      </w:r>
      <w:r w:rsidRPr="738C5554">
        <w:rPr>
          <w:rStyle w:val="normaltextrun"/>
          <w:rFonts w:cs="Segoe UI"/>
        </w:rPr>
        <w:t>This slide is a check-in to recap what the students have learned so far and what is coming next!</w:t>
      </w:r>
      <w:r w:rsidRPr="738C5554">
        <w:rPr>
          <w:rStyle w:val="eop"/>
          <w:rFonts w:cs="Segoe UI"/>
        </w:rPr>
        <w:t> </w:t>
      </w:r>
    </w:p>
    <w:p w14:paraId="014CDF02" w14:textId="77777777" w:rsidR="00AA7135" w:rsidRDefault="00AA7135" w:rsidP="738C5554">
      <w:pPr>
        <w:rPr>
          <w:rFonts w:eastAsia="Segoe UI" w:cs="Segoe UI"/>
          <w:b/>
          <w:bCs/>
        </w:rPr>
      </w:pPr>
    </w:p>
    <w:p w14:paraId="2143415D" w14:textId="445C9D73" w:rsidR="00DD043E" w:rsidRPr="009D1270" w:rsidRDefault="0074165F" w:rsidP="738C5554">
      <w:pPr>
        <w:rPr>
          <w:rFonts w:cs="Segoe UI"/>
        </w:rPr>
      </w:pPr>
      <w:r w:rsidRPr="738C5554">
        <w:rPr>
          <w:rFonts w:eastAsia="Segoe UI" w:cs="Segoe UI"/>
          <w:b/>
          <w:bCs/>
        </w:rPr>
        <w:t>Slide</w:t>
      </w:r>
      <w:r w:rsidR="00911DE9">
        <w:rPr>
          <w:rFonts w:eastAsia="Segoe UI" w:cs="Segoe UI"/>
          <w:b/>
          <w:bCs/>
        </w:rPr>
        <w:t xml:space="preserve"> 17</w:t>
      </w:r>
      <w:r w:rsidRPr="738C5554">
        <w:rPr>
          <w:rFonts w:eastAsia="Segoe UI" w:cs="Segoe UI"/>
          <w:b/>
          <w:bCs/>
        </w:rPr>
        <w:t xml:space="preserve">: </w:t>
      </w:r>
      <w:r w:rsidRPr="738C5554">
        <w:rPr>
          <w:rFonts w:eastAsia="Segoe UI" w:cs="Segoe UI"/>
          <w:color w:val="7030A0"/>
        </w:rPr>
        <w:t>Bonus Activit</w:t>
      </w:r>
      <w:r w:rsidR="00911DE9">
        <w:rPr>
          <w:rFonts w:eastAsia="Segoe UI" w:cs="Segoe UI"/>
          <w:color w:val="7030A0"/>
        </w:rPr>
        <w:t>y</w:t>
      </w:r>
      <w:r w:rsidRPr="738C5554">
        <w:rPr>
          <w:rFonts w:eastAsia="Segoe UI" w:cs="Segoe UI"/>
        </w:rPr>
        <w:t xml:space="preserve"> - </w:t>
      </w:r>
      <w:r w:rsidR="005D757D" w:rsidRPr="005D757D">
        <w:rPr>
          <w:rFonts w:cs="Segoe UI"/>
        </w:rPr>
        <w:t xml:space="preserve">If you want to learn more about generative AI, check out Future Tools where you can explore different AI tools for things like music and art generation. </w:t>
      </w:r>
    </w:p>
    <w:p w14:paraId="7EC30966" w14:textId="77777777" w:rsidR="0074165F" w:rsidRDefault="0074165F" w:rsidP="00FB0E9E">
      <w:pPr>
        <w:rPr>
          <w:rFonts w:asciiTheme="minorHAnsi" w:hAnsi="Calibri"/>
          <w:color w:val="1A1A1A" w:themeColor="text1"/>
          <w:kern w:val="24"/>
          <w:u w:val="single"/>
        </w:rPr>
      </w:pPr>
    </w:p>
    <w:p w14:paraId="56C5219F" w14:textId="786CFD28" w:rsidR="00C9207D" w:rsidRPr="00FB0E9E" w:rsidRDefault="0074165F" w:rsidP="00C9207D">
      <w:pPr>
        <w:rPr>
          <w:rFonts w:cs="Segoe UI"/>
          <w:lang w:val="en-AU"/>
        </w:rPr>
      </w:pPr>
      <w:r w:rsidRPr="738C5554">
        <w:rPr>
          <w:rFonts w:eastAsia="Segoe UI" w:cs="Segoe UI"/>
          <w:b/>
          <w:bCs/>
        </w:rPr>
        <w:t xml:space="preserve">Slide </w:t>
      </w:r>
      <w:r w:rsidR="00911DE9">
        <w:rPr>
          <w:rFonts w:eastAsia="Segoe UI" w:cs="Segoe UI"/>
          <w:b/>
          <w:bCs/>
        </w:rPr>
        <w:t>18</w:t>
      </w:r>
      <w:r w:rsidRPr="738C5554">
        <w:rPr>
          <w:rFonts w:eastAsia="Segoe UI" w:cs="Segoe UI"/>
          <w:b/>
          <w:bCs/>
        </w:rPr>
        <w:t xml:space="preserve">: </w:t>
      </w:r>
      <w:r w:rsidRPr="738C5554">
        <w:rPr>
          <w:rFonts w:eastAsia="Segoe UI" w:cs="Segoe UI"/>
          <w:color w:val="7030A0"/>
        </w:rPr>
        <w:t>Judging Rubric</w:t>
      </w:r>
      <w:r w:rsidRPr="738C5554">
        <w:rPr>
          <w:rFonts w:eastAsia="Segoe UI" w:cs="Segoe UI"/>
        </w:rPr>
        <w:t xml:space="preserve"> - </w:t>
      </w:r>
      <w:r w:rsidR="00110934" w:rsidRPr="738C5554">
        <w:rPr>
          <w:rFonts w:cs="Segoe UI"/>
          <w:lang w:bidi="en-US"/>
        </w:rPr>
        <w:t>This is the rubric used by the judges to assess your student’s submissions. You can share this with your class and use it to guide their AI concepts as they fill ou</w:t>
      </w:r>
      <w:r w:rsidRPr="738C5554">
        <w:rPr>
          <w:rFonts w:cs="Segoe UI"/>
          <w:lang w:bidi="en-US"/>
        </w:rPr>
        <w:t>t</w:t>
      </w:r>
      <w:r w:rsidR="00110934" w:rsidRPr="738C5554">
        <w:rPr>
          <w:rFonts w:cs="Segoe UI"/>
          <w:lang w:bidi="en-US"/>
        </w:rPr>
        <w:t xml:space="preserve"> their PowerPoint Submission Template. </w:t>
      </w:r>
    </w:p>
    <w:p w14:paraId="3C765FB0" w14:textId="09892939" w:rsidR="002E0B45" w:rsidRPr="002E0B45" w:rsidRDefault="6003208F" w:rsidP="6003208F">
      <w:pPr>
        <w:spacing w:before="240" w:after="0" w:line="240" w:lineRule="auto"/>
        <w:rPr>
          <w:rFonts w:ascii="Segoe UI Semibold" w:eastAsia="Segoe UI Semibold" w:hAnsi="Segoe UI Semibold" w:cs="Segoe UI Semibold"/>
          <w:b/>
          <w:bCs/>
          <w:color w:val="5C2D91"/>
          <w:sz w:val="40"/>
          <w:szCs w:val="40"/>
        </w:rPr>
      </w:pPr>
      <w:r w:rsidRPr="6003208F">
        <w:rPr>
          <w:rFonts w:ascii="Segoe UI Semibold" w:eastAsia="Segoe UI Semibold" w:hAnsi="Segoe UI Semibold" w:cs="Segoe UI Semibold"/>
          <w:b/>
          <w:bCs/>
          <w:color w:val="5C2D91" w:themeColor="accent1"/>
          <w:sz w:val="40"/>
          <w:szCs w:val="40"/>
        </w:rPr>
        <w:t>Conclusion</w:t>
      </w:r>
    </w:p>
    <w:p w14:paraId="36DFF0F4" w14:textId="7951350D" w:rsidR="002E0B45" w:rsidRPr="002E0B45" w:rsidRDefault="6003208F" w:rsidP="002E0B45">
      <w:pPr>
        <w:rPr>
          <w:rFonts w:eastAsia="Segoe UI" w:cs="Segoe UI"/>
          <w:color w:val="1A1A1A" w:themeColor="text1"/>
          <w:lang w:val="en-AU"/>
        </w:rPr>
      </w:pPr>
      <w:r w:rsidRPr="4CAC790B">
        <w:rPr>
          <w:rFonts w:eastAsia="Segoe UI" w:cs="Segoe UI"/>
          <w:color w:val="1A1A1A" w:themeColor="text1"/>
        </w:rPr>
        <w:t xml:space="preserve">Lesson </w:t>
      </w:r>
      <w:r w:rsidR="00827D95">
        <w:rPr>
          <w:rFonts w:eastAsia="Segoe UI" w:cs="Segoe UI"/>
          <w:color w:val="1A1A1A" w:themeColor="text1"/>
        </w:rPr>
        <w:t>Three</w:t>
      </w:r>
      <w:r w:rsidRPr="4CAC790B">
        <w:rPr>
          <w:rFonts w:eastAsia="Segoe UI" w:cs="Segoe UI"/>
          <w:color w:val="1A1A1A" w:themeColor="text1"/>
        </w:rPr>
        <w:t xml:space="preserve"> done! As you can see, this PowerPoint slide deck is set up to step your students through Imagine Cup Junior in a really simple way, and to help them learn about AI and invent a great idea to submit. This lesson </w:t>
      </w:r>
      <w:r w:rsidR="00827D95">
        <w:rPr>
          <w:rFonts w:eastAsia="Segoe UI" w:cs="Segoe UI"/>
          <w:color w:val="1A1A1A" w:themeColor="text1"/>
        </w:rPr>
        <w:t xml:space="preserve">provided a deeper dive into the types and kinds of AI </w:t>
      </w:r>
      <w:r w:rsidR="00E30D94">
        <w:rPr>
          <w:rFonts w:eastAsia="Segoe UI" w:cs="Segoe UI"/>
          <w:color w:val="1A1A1A" w:themeColor="text1"/>
        </w:rPr>
        <w:t xml:space="preserve">and prepared them to use their understanding to further explain their own concept. </w:t>
      </w:r>
    </w:p>
    <w:p w14:paraId="0C0BB25F" w14:textId="5AADCF34" w:rsidR="00067558" w:rsidRPr="00C14EE6" w:rsidRDefault="002E0B45" w:rsidP="00C14EE6">
      <w:pPr>
        <w:rPr>
          <w:rFonts w:eastAsia="Segoe UI" w:cs="Segoe UI"/>
          <w:color w:val="1A1A1A" w:themeColor="text1"/>
          <w:lang w:val="en-AU"/>
        </w:rPr>
      </w:pPr>
      <w:r w:rsidRPr="002E0B45">
        <w:rPr>
          <w:rFonts w:eastAsia="Segoe UI" w:cs="Segoe UI"/>
          <w:color w:val="1A1A1A" w:themeColor="text1"/>
        </w:rPr>
        <w:t xml:space="preserve">Great work running Lesson </w:t>
      </w:r>
      <w:r w:rsidR="00886D21">
        <w:rPr>
          <w:rFonts w:eastAsia="Segoe UI" w:cs="Segoe UI"/>
          <w:color w:val="1A1A1A" w:themeColor="text1"/>
        </w:rPr>
        <w:t>Three</w:t>
      </w:r>
      <w:r w:rsidR="00886D21" w:rsidRPr="002E0B45">
        <w:rPr>
          <w:rFonts w:eastAsia="Segoe UI" w:cs="Segoe UI"/>
          <w:color w:val="1A1A1A" w:themeColor="text1"/>
        </w:rPr>
        <w:t xml:space="preserve"> and</w:t>
      </w:r>
      <w:r w:rsidRPr="002E0B45">
        <w:rPr>
          <w:rFonts w:eastAsia="Segoe UI" w:cs="Segoe UI"/>
          <w:color w:val="1A1A1A" w:themeColor="text1"/>
        </w:rPr>
        <w:t xml:space="preserve"> have fun preparing for Lesson </w:t>
      </w:r>
      <w:r w:rsidR="00E30D94">
        <w:rPr>
          <w:rFonts w:eastAsia="Segoe UI" w:cs="Segoe UI"/>
          <w:color w:val="1A1A1A" w:themeColor="text1"/>
        </w:rPr>
        <w:t>Four</w:t>
      </w:r>
      <w:r w:rsidRPr="002E0B45">
        <w:rPr>
          <w:rFonts w:eastAsia="Segoe UI" w:cs="Segoe UI"/>
          <w:color w:val="1A1A1A" w:themeColor="text1"/>
        </w:rPr>
        <w:t xml:space="preserve"> where your students will invent their AI concept! </w:t>
      </w:r>
      <w:r w:rsidRPr="002E0B45">
        <w:rPr>
          <w:rFonts w:eastAsia="Segoe UI" w:cs="Segoe UI"/>
          <w:color w:val="1A1A1A" w:themeColor="text1"/>
          <w:lang w:val="en-AU"/>
        </w:rPr>
        <w:t> </w:t>
      </w:r>
    </w:p>
    <w:sectPr w:rsidR="00067558" w:rsidRPr="00C14EE6" w:rsidSect="00E9402B">
      <w:headerReference w:type="default" r:id="rId11"/>
      <w:footerReference w:type="even" r:id="rId12"/>
      <w:footerReference w:type="default" r:id="rId13"/>
      <w:headerReference w:type="first" r:id="rId14"/>
      <w:footerReference w:type="first" r:id="rId15"/>
      <w:pgSz w:w="12240" w:h="15840"/>
      <w:pgMar w:top="1872"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3C9A" w14:textId="77777777" w:rsidR="008A4642" w:rsidRDefault="008A4642" w:rsidP="00A16D09">
      <w:pPr>
        <w:spacing w:before="0" w:after="0" w:line="240" w:lineRule="auto"/>
      </w:pPr>
      <w:r>
        <w:separator/>
      </w:r>
    </w:p>
  </w:endnote>
  <w:endnote w:type="continuationSeparator" w:id="0">
    <w:p w14:paraId="7A30FE8F" w14:textId="77777777" w:rsidR="008A4642" w:rsidRDefault="008A4642" w:rsidP="00A16D09">
      <w:pPr>
        <w:spacing w:before="0" w:after="0" w:line="240" w:lineRule="auto"/>
      </w:pPr>
      <w:r>
        <w:continuationSeparator/>
      </w:r>
    </w:p>
  </w:endnote>
  <w:endnote w:type="continuationNotice" w:id="1">
    <w:p w14:paraId="2F4DE048" w14:textId="77777777" w:rsidR="008A4642" w:rsidRDefault="008A46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Avenir Next">
    <w:panose1 w:val="020B05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3968116"/>
      <w:docPartObj>
        <w:docPartGallery w:val="Page Numbers (Bottom of Page)"/>
        <w:docPartUnique/>
      </w:docPartObj>
    </w:sdtPr>
    <w:sdtEndPr>
      <w:rPr>
        <w:rStyle w:val="PageNumber"/>
      </w:rPr>
    </w:sdtEndPr>
    <w:sdtContent>
      <w:p w14:paraId="69DFDF3B" w14:textId="74E10501" w:rsidR="00BC27BC" w:rsidRDefault="00BC27BC" w:rsidP="00814D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3462771"/>
      <w:docPartObj>
        <w:docPartGallery w:val="Page Numbers (Bottom of Page)"/>
        <w:docPartUnique/>
      </w:docPartObj>
    </w:sdtPr>
    <w:sdtEndPr>
      <w:rPr>
        <w:rStyle w:val="PageNumber"/>
      </w:rPr>
    </w:sdtEndPr>
    <w:sdtContent>
      <w:p w14:paraId="0278BC6E" w14:textId="20B0F038" w:rsidR="00051F47" w:rsidRDefault="00051F47" w:rsidP="00BC27BC">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4DF" w14:textId="77777777" w:rsidR="00A56E3F" w:rsidRDefault="00A56E3F">
    <w:pPr>
      <w:pStyle w:val="Footer"/>
    </w:pPr>
  </w:p>
  <w:p w14:paraId="6460F43D" w14:textId="77777777" w:rsidR="00EA6E74" w:rsidRDefault="00EA6E74"/>
  <w:p w14:paraId="165453CB" w14:textId="77777777" w:rsidR="00EA6E74" w:rsidRDefault="00EA6E74"/>
  <w:p w14:paraId="199EA029" w14:textId="77777777" w:rsidR="00EA6E74" w:rsidRDefault="00EA6E74"/>
  <w:p w14:paraId="5A089430" w14:textId="77777777" w:rsidR="00EA6E74" w:rsidRDefault="00EA6E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9583941"/>
      <w:docPartObj>
        <w:docPartGallery w:val="Page Numbers (Bottom of Page)"/>
        <w:docPartUnique/>
      </w:docPartObj>
    </w:sdtPr>
    <w:sdtEndPr>
      <w:rPr>
        <w:rStyle w:val="PageNumber"/>
      </w:rPr>
    </w:sdtEndPr>
    <w:sdtContent>
      <w:p w14:paraId="42388B03" w14:textId="49F6A54A" w:rsidR="00051F47" w:rsidRDefault="00051F47" w:rsidP="00E9402B">
        <w:pPr>
          <w:pStyle w:val="Footer"/>
          <w:framePr w:wrap="none" w:vAnchor="text" w:hAnchor="page" w:x="11101" w:y="460"/>
          <w:rPr>
            <w:rStyle w:val="PageNumber"/>
          </w:rPr>
        </w:pPr>
        <w:r w:rsidRPr="00051F47">
          <w:rPr>
            <w:rStyle w:val="PageNumber"/>
            <w:color w:val="5C2D91" w:themeColor="accent1"/>
            <w:sz w:val="18"/>
            <w:szCs w:val="18"/>
          </w:rPr>
          <w:fldChar w:fldCharType="begin"/>
        </w:r>
        <w:r w:rsidRPr="00051F47">
          <w:rPr>
            <w:rStyle w:val="PageNumber"/>
            <w:color w:val="5C2D91" w:themeColor="accent1"/>
            <w:sz w:val="18"/>
            <w:szCs w:val="18"/>
          </w:rPr>
          <w:instrText xml:space="preserve"> PAGE </w:instrText>
        </w:r>
        <w:r w:rsidRPr="00051F47">
          <w:rPr>
            <w:rStyle w:val="PageNumber"/>
            <w:color w:val="5C2D91" w:themeColor="accent1"/>
            <w:sz w:val="18"/>
            <w:szCs w:val="18"/>
          </w:rPr>
          <w:fldChar w:fldCharType="separate"/>
        </w:r>
        <w:r w:rsidRPr="00051F47">
          <w:rPr>
            <w:rStyle w:val="PageNumber"/>
            <w:noProof/>
            <w:color w:val="5C2D91" w:themeColor="accent1"/>
            <w:sz w:val="18"/>
            <w:szCs w:val="18"/>
          </w:rPr>
          <w:t>2</w:t>
        </w:r>
        <w:r w:rsidRPr="00051F47">
          <w:rPr>
            <w:rStyle w:val="PageNumber"/>
            <w:color w:val="5C2D91" w:themeColor="accent1"/>
            <w:sz w:val="18"/>
            <w:szCs w:val="18"/>
          </w:rPr>
          <w:fldChar w:fldCharType="end"/>
        </w:r>
      </w:p>
    </w:sdtContent>
  </w:sdt>
  <w:p w14:paraId="3ACCCA11" w14:textId="65CAE8E6" w:rsidR="00EA6E74" w:rsidRDefault="00BC27BC" w:rsidP="00B43204">
    <w:pPr>
      <w:pStyle w:val="Footer"/>
      <w:ind w:right="360"/>
    </w:pPr>
    <w:r w:rsidRPr="00051F47">
      <w:rPr>
        <w:noProof/>
        <w:color w:val="5C2D91" w:themeColor="accent1"/>
      </w:rPr>
      <w:drawing>
        <wp:anchor distT="0" distB="0" distL="114300" distR="114300" simplePos="0" relativeHeight="251658244" behindDoc="1" locked="0" layoutInCell="1" allowOverlap="1" wp14:anchorId="726C1C82" wp14:editId="244DFB1E">
          <wp:simplePos x="0" y="0"/>
          <wp:positionH relativeFrom="column">
            <wp:posOffset>-1828800</wp:posOffset>
          </wp:positionH>
          <wp:positionV relativeFrom="paragraph">
            <wp:posOffset>-306705</wp:posOffset>
          </wp:positionV>
          <wp:extent cx="3848100" cy="921101"/>
          <wp:effectExtent l="0" t="0" r="0" b="6350"/>
          <wp:wrapNone/>
          <wp:docPr id="4" name="Picture 4">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1">
                    <a:extLst>
                      <a:ext uri="{28A0092B-C50C-407E-A947-70E740481C1C}">
                        <a14:useLocalDpi xmlns:a14="http://schemas.microsoft.com/office/drawing/2010/main" val="0"/>
                      </a:ext>
                    </a:extLst>
                  </a:blip>
                  <a:srcRect l="-1550" t="7043" r="47504" b="73024"/>
                  <a:stretch/>
                </pic:blipFill>
                <pic:spPr bwMode="auto">
                  <a:xfrm>
                    <a:off x="0" y="0"/>
                    <a:ext cx="3848100" cy="9211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E67" w:rsidRPr="00A56E3F">
      <w:rPr>
        <w:noProof/>
      </w:rPr>
      <w:drawing>
        <wp:anchor distT="0" distB="0" distL="114300" distR="114300" simplePos="0" relativeHeight="251658245" behindDoc="1" locked="0" layoutInCell="1" allowOverlap="1" wp14:anchorId="0E82A242" wp14:editId="5EA76CC3">
          <wp:simplePos x="0" y="0"/>
          <wp:positionH relativeFrom="column">
            <wp:posOffset>-15240</wp:posOffset>
          </wp:positionH>
          <wp:positionV relativeFrom="paragraph">
            <wp:posOffset>-62865</wp:posOffset>
          </wp:positionV>
          <wp:extent cx="862045" cy="184597"/>
          <wp:effectExtent l="0" t="0" r="1905" b="6350"/>
          <wp:wrapNone/>
          <wp:docPr id="5" name="Picture 5">
            <a:extLst xmlns:a="http://schemas.openxmlformats.org/drawingml/2006/main">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 logo gray - EMF">
                    <a:extLst>
                      <a:ext uri="{FF2B5EF4-FFF2-40B4-BE49-F238E27FC236}">
                        <a16:creationId xmlns:a16="http://schemas.microsoft.com/office/drawing/2014/main" id="{E6FC95E3-3BAC-4679-BC75-9D81120B9A9D}"/>
                      </a:ext>
                      <a:ext uri="{C183D7F6-B498-43B3-948B-1728B52AA6E4}">
                        <adec:decorative xmlns:adec="http://schemas.microsoft.com/office/drawing/2017/decorative" val="1"/>
                      </a:ext>
                    </a:extLst>
                  </pic:cNvPr>
                  <pic:cNvPicPr>
                    <a:picLocks noChangeAspect="1"/>
                  </pic:cNvPicPr>
                </pic:nvPicPr>
                <pic:blipFill>
                  <a:blip r:embed="rId2" cstate="screen">
                    <a:extLst>
                      <a:ext uri="{28A0092B-C50C-407E-A947-70E740481C1C}">
                        <a14:useLocalDpi xmlns:a14="http://schemas.microsoft.com/office/drawing/2010/main" val="0"/>
                      </a:ext>
                    </a:extLst>
                  </a:blip>
                  <a:stretch>
                    <a:fillRect/>
                  </a:stretch>
                </pic:blipFill>
                <pic:spPr bwMode="black">
                  <a:xfrm>
                    <a:off x="0" y="0"/>
                    <a:ext cx="862045" cy="184597"/>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59D" w14:textId="1FD42650" w:rsidR="00A16D09" w:rsidRDefault="00F0339D">
    <w:pPr>
      <w:pStyle w:val="Footer"/>
    </w:pPr>
    <w:r w:rsidRPr="00F0339D">
      <w:rPr>
        <w:noProof/>
      </w:rPr>
      <w:drawing>
        <wp:anchor distT="0" distB="0" distL="114300" distR="114300" simplePos="0" relativeHeight="251658247" behindDoc="0" locked="0" layoutInCell="1" allowOverlap="1" wp14:anchorId="5EFDA674" wp14:editId="3A92C0A1">
          <wp:simplePos x="0" y="0"/>
          <wp:positionH relativeFrom="column">
            <wp:posOffset>20955</wp:posOffset>
          </wp:positionH>
          <wp:positionV relativeFrom="paragraph">
            <wp:posOffset>-190500</wp:posOffset>
          </wp:positionV>
          <wp:extent cx="1366440" cy="292608"/>
          <wp:effectExtent l="0" t="0" r="0" b="0"/>
          <wp:wrapSquare wrapText="bothSides"/>
          <wp:docPr id="6" name="Picture 6">
            <a:extLst xmlns:a="http://schemas.openxmlformats.org/drawingml/2006/main">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 logo gray - EMF">
                    <a:extLst>
                      <a:ext uri="{FF2B5EF4-FFF2-40B4-BE49-F238E27FC236}">
                        <a16:creationId xmlns:a16="http://schemas.microsoft.com/office/drawing/2014/main" id="{D3453B0B-33DE-4ED0-A610-D76D0E610F6F}"/>
                      </a:ext>
                      <a:ext uri="{C183D7F6-B498-43B3-948B-1728B52AA6E4}">
                        <adec:decorative xmlns:adec="http://schemas.microsoft.com/office/drawing/2017/decorative" val="1"/>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bwMode="black">
                  <a:xfrm>
                    <a:off x="0" y="0"/>
                    <a:ext cx="1366440" cy="29260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D9CC" w14:textId="77777777" w:rsidR="008A4642" w:rsidRDefault="008A4642" w:rsidP="00A16D09">
      <w:pPr>
        <w:spacing w:before="0" w:after="0" w:line="240" w:lineRule="auto"/>
      </w:pPr>
      <w:r>
        <w:separator/>
      </w:r>
    </w:p>
  </w:footnote>
  <w:footnote w:type="continuationSeparator" w:id="0">
    <w:p w14:paraId="4F395580" w14:textId="77777777" w:rsidR="008A4642" w:rsidRDefault="008A4642" w:rsidP="00A16D09">
      <w:pPr>
        <w:spacing w:before="0" w:after="0" w:line="240" w:lineRule="auto"/>
      </w:pPr>
      <w:r>
        <w:continuationSeparator/>
      </w:r>
    </w:p>
  </w:footnote>
  <w:footnote w:type="continuationNotice" w:id="1">
    <w:p w14:paraId="287DEE1E" w14:textId="77777777" w:rsidR="008A4642" w:rsidRDefault="008A46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074A" w14:textId="204C5D61" w:rsidR="00EA6E74" w:rsidRDefault="00F0339D" w:rsidP="00B43204">
    <w:pPr>
      <w:pStyle w:val="Header"/>
    </w:pPr>
    <w:r w:rsidRPr="00F0339D">
      <w:rPr>
        <w:noProof/>
      </w:rPr>
      <w:drawing>
        <wp:anchor distT="0" distB="0" distL="114300" distR="114300" simplePos="0" relativeHeight="251658248" behindDoc="0" locked="0" layoutInCell="1" allowOverlap="1" wp14:anchorId="2CA70A49" wp14:editId="17605498">
          <wp:simplePos x="0" y="0"/>
          <wp:positionH relativeFrom="column">
            <wp:posOffset>31115</wp:posOffset>
          </wp:positionH>
          <wp:positionV relativeFrom="paragraph">
            <wp:posOffset>-133350</wp:posOffset>
          </wp:positionV>
          <wp:extent cx="1897380" cy="561340"/>
          <wp:effectExtent l="0" t="0" r="0" b="0"/>
          <wp:wrapSquare wrapText="bothSides"/>
          <wp:docPr id="11" name="Picture 11">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97380" cy="561340"/>
                  </a:xfrm>
                  <a:prstGeom prst="rect">
                    <a:avLst/>
                  </a:prstGeom>
                </pic:spPr>
              </pic:pic>
            </a:graphicData>
          </a:graphic>
          <wp14:sizeRelH relativeFrom="margin">
            <wp14:pctWidth>0</wp14:pctWidth>
          </wp14:sizeRelH>
          <wp14:sizeRelV relativeFrom="margin">
            <wp14:pctHeight>0</wp14:pctHeight>
          </wp14:sizeRelV>
        </wp:anchor>
      </w:drawing>
    </w:r>
    <w:r w:rsidRPr="00051F47">
      <w:rPr>
        <w:noProof/>
        <w:color w:val="5C2D91" w:themeColor="accent1"/>
      </w:rPr>
      <w:drawing>
        <wp:anchor distT="0" distB="0" distL="114300" distR="114300" simplePos="0" relativeHeight="251658241" behindDoc="1" locked="0" layoutInCell="1" allowOverlap="1" wp14:anchorId="4DDAEB6A" wp14:editId="5F56E9A3">
          <wp:simplePos x="0" y="0"/>
          <wp:positionH relativeFrom="page">
            <wp:posOffset>-44450</wp:posOffset>
          </wp:positionH>
          <wp:positionV relativeFrom="paragraph">
            <wp:posOffset>-349985</wp:posOffset>
          </wp:positionV>
          <wp:extent cx="7833995" cy="787400"/>
          <wp:effectExtent l="0" t="0" r="0" b="0"/>
          <wp:wrapNone/>
          <wp:docPr id="9" name="Picture 9">
            <a:extLst xmlns:a="http://schemas.openxmlformats.org/drawingml/2006/main">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Cup graphic">
                    <a:extLst>
                      <a:ext uri="{FF2B5EF4-FFF2-40B4-BE49-F238E27FC236}">
                        <a16:creationId xmlns:a16="http://schemas.microsoft.com/office/drawing/2014/main" id="{BBC7D5C8-98DF-5747-ABF7-C81DE32294C4}"/>
                      </a:ext>
                      <a:ext uri="{C183D7F6-B498-43B3-948B-1728B52AA6E4}">
                        <adec:decorative xmlns:adec="http://schemas.microsoft.com/office/drawing/2017/decorative" val="1"/>
                      </a:ext>
                    </a:extLst>
                  </pic:cNvPr>
                  <pic:cNvPicPr>
                    <a:picLocks noChangeAspect="1"/>
                  </pic:cNvPicPr>
                </pic:nvPicPr>
                <pic:blipFill rotWithShape="1">
                  <a:blip r:embed="rId2">
                    <a:extLst>
                      <a:ext uri="{28A0092B-C50C-407E-A947-70E740481C1C}">
                        <a14:useLocalDpi xmlns:a14="http://schemas.microsoft.com/office/drawing/2010/main" val="0"/>
                      </a:ext>
                    </a:extLst>
                  </a:blip>
                  <a:srcRect l="-22556" t="68298" r="1678" b="12982"/>
                  <a:stretch/>
                </pic:blipFill>
                <pic:spPr bwMode="auto">
                  <a:xfrm>
                    <a:off x="0" y="0"/>
                    <a:ext cx="783399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02B">
      <w:rPr>
        <w:noProof/>
      </w:rPr>
      <mc:AlternateContent>
        <mc:Choice Requires="wps">
          <w:drawing>
            <wp:anchor distT="0" distB="0" distL="114300" distR="114300" simplePos="0" relativeHeight="251658240" behindDoc="1" locked="0" layoutInCell="1" allowOverlap="1" wp14:anchorId="755053BB" wp14:editId="6C117317">
              <wp:simplePos x="0" y="0"/>
              <wp:positionH relativeFrom="column">
                <wp:posOffset>-673100</wp:posOffset>
              </wp:positionH>
              <wp:positionV relativeFrom="paragraph">
                <wp:posOffset>-457200</wp:posOffset>
              </wp:positionV>
              <wp:extent cx="7770495" cy="887730"/>
              <wp:effectExtent l="0" t="0" r="1905" b="1270"/>
              <wp:wrapNone/>
              <wp:docPr id="22" name="Rectangle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0495" cy="887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22" style="position:absolute;margin-left:-53pt;margin-top:-36pt;width:611.85pt;height:69.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d="f" strokeweight="1pt" w14:anchorId="3364F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622" w14:textId="2B144CE3" w:rsidR="00A16D09" w:rsidRDefault="00F0339D">
    <w:pPr>
      <w:pStyle w:val="Header"/>
    </w:pPr>
    <w:r w:rsidRPr="00F0339D">
      <w:rPr>
        <w:noProof/>
      </w:rPr>
      <w:drawing>
        <wp:anchor distT="0" distB="0" distL="114300" distR="114300" simplePos="0" relativeHeight="251658246" behindDoc="0" locked="0" layoutInCell="1" allowOverlap="1" wp14:anchorId="5CE7A24E" wp14:editId="6599FB9F">
          <wp:simplePos x="0" y="0"/>
          <wp:positionH relativeFrom="column">
            <wp:posOffset>2530475</wp:posOffset>
          </wp:positionH>
          <wp:positionV relativeFrom="paragraph">
            <wp:posOffset>1952625</wp:posOffset>
          </wp:positionV>
          <wp:extent cx="3059430" cy="904875"/>
          <wp:effectExtent l="0" t="0" r="1270" b="0"/>
          <wp:wrapSquare wrapText="bothSides"/>
          <wp:docPr id="3" name="Picture 3">
            <a:extLst xmlns:a="http://schemas.openxmlformats.org/drawingml/2006/main">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a:extLst>
                      <a:ext uri="{FF2B5EF4-FFF2-40B4-BE49-F238E27FC236}">
                        <a16:creationId xmlns:a16="http://schemas.microsoft.com/office/drawing/2014/main" id="{A6316778-509D-4D24-9453-A47F9BFB857A}"/>
                      </a:ex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059430" cy="904875"/>
                  </a:xfrm>
                  <a:prstGeom prst="rect">
                    <a:avLst/>
                  </a:prstGeom>
                </pic:spPr>
              </pic:pic>
            </a:graphicData>
          </a:graphic>
          <wp14:sizeRelH relativeFrom="margin">
            <wp14:pctWidth>0</wp14:pctWidth>
          </wp14:sizeRelH>
          <wp14:sizeRelV relativeFrom="margin">
            <wp14:pctHeight>0</wp14:pctHeight>
          </wp14:sizeRelV>
        </wp:anchor>
      </w:drawing>
    </w:r>
    <w:r w:rsidR="00051F47" w:rsidRPr="00A16D09">
      <w:rPr>
        <w:noProof/>
      </w:rPr>
      <w:drawing>
        <wp:anchor distT="0" distB="0" distL="114300" distR="114300" simplePos="0" relativeHeight="251658243" behindDoc="1" locked="0" layoutInCell="1" allowOverlap="1" wp14:anchorId="358DBBCC" wp14:editId="58045DE3">
          <wp:simplePos x="0" y="0"/>
          <wp:positionH relativeFrom="column">
            <wp:posOffset>-3322320</wp:posOffset>
          </wp:positionH>
          <wp:positionV relativeFrom="paragraph">
            <wp:posOffset>618490</wp:posOffset>
          </wp:positionV>
          <wp:extent cx="11272520" cy="7315200"/>
          <wp:effectExtent l="0" t="0" r="5080" b="0"/>
          <wp:wrapNone/>
          <wp:docPr id="10" name="Picture 10">
            <a:extLst xmlns:a="http://schemas.openxmlformats.org/drawingml/2006/main">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Cup graphic">
                    <a:extLst>
                      <a:ext uri="{FF2B5EF4-FFF2-40B4-BE49-F238E27FC236}">
                        <a16:creationId xmlns:a16="http://schemas.microsoft.com/office/drawing/2014/main" id="{7A768CAE-CEAF-4BA0-893F-17D0F25711F4}"/>
                      </a:ext>
                      <a:ext uri="{C183D7F6-B498-43B3-948B-1728B52AA6E4}">
                        <adec:decorative xmlns:adec="http://schemas.microsoft.com/office/drawing/2017/decorative" val="1"/>
                      </a:ext>
                    </a:extLst>
                  </pic:cNvPr>
                  <pic:cNvPicPr>
                    <a:picLocks noChangeAspect="1"/>
                  </pic:cNvPicPr>
                </pic:nvPicPr>
                <pic:blipFill>
                  <a:blip r:embed="rId2">
                    <a:extLst>
                      <a:ext uri="{28A0092B-C50C-407E-A947-70E740481C1C}">
                        <a14:useLocalDpi xmlns:a14="http://schemas.microsoft.com/office/drawing/2010/main" val="0"/>
                      </a:ext>
                    </a:extLst>
                  </a:blip>
                  <a:stretch/>
                </pic:blipFill>
                <pic:spPr>
                  <a:xfrm>
                    <a:off x="0" y="0"/>
                    <a:ext cx="11272520" cy="7315200"/>
                  </a:xfrm>
                  <a:prstGeom prst="rect">
                    <a:avLst/>
                  </a:prstGeom>
                </pic:spPr>
              </pic:pic>
            </a:graphicData>
          </a:graphic>
          <wp14:sizeRelH relativeFrom="page">
            <wp14:pctWidth>0</wp14:pctWidth>
          </wp14:sizeRelH>
          <wp14:sizeRelV relativeFrom="page">
            <wp14:pctHeight>0</wp14:pctHeight>
          </wp14:sizeRelV>
        </wp:anchor>
      </w:drawing>
    </w:r>
    <w:r w:rsidR="00A56E3F">
      <w:rPr>
        <w:noProof/>
      </w:rPr>
      <mc:AlternateContent>
        <mc:Choice Requires="wps">
          <w:drawing>
            <wp:anchor distT="0" distB="0" distL="114300" distR="114300" simplePos="0" relativeHeight="251658242" behindDoc="1" locked="0" layoutInCell="1" allowOverlap="1" wp14:anchorId="07D2E6E0" wp14:editId="2E172846">
              <wp:simplePos x="0" y="0"/>
              <wp:positionH relativeFrom="column">
                <wp:posOffset>-692208</wp:posOffset>
              </wp:positionH>
              <wp:positionV relativeFrom="page">
                <wp:posOffset>4445</wp:posOffset>
              </wp:positionV>
              <wp:extent cx="7772400" cy="1005840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dec="http://schemas.microsoft.com/office/drawing/2017/decorative" xmlns:a14="http://schemas.microsoft.com/office/drawing/2010/main" xmlns:pic="http://schemas.openxmlformats.org/drawingml/2006/picture" xmlns:a16="http://schemas.microsoft.com/office/drawing/2014/main" xmlns:a="http://schemas.openxmlformats.org/drawingml/2006/main">
          <w:pict>
            <v:rect id="Rectangle 1" style="position:absolute;margin-left:-54.5pt;margin-top:.35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quot;&quot;" o:spid="_x0000_s1026" fillcolor="white [3212]" stroked="f" strokeweight="1pt" w14:anchorId="23FA19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">
              <w10:wrap anchory="page"/>
            </v:rect>
          </w:pict>
        </mc:Fallback>
      </mc:AlternateContent>
    </w:r>
    <w:r w:rsidR="00A16D09">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60B"/>
    <w:multiLevelType w:val="hybridMultilevel"/>
    <w:tmpl w:val="ABD225E2"/>
    <w:lvl w:ilvl="0" w:tplc="C3981652">
      <w:start w:val="1"/>
      <w:numFmt w:val="bullet"/>
      <w:lvlText w:val="•"/>
      <w:lvlJc w:val="left"/>
      <w:pPr>
        <w:tabs>
          <w:tab w:val="num" w:pos="720"/>
        </w:tabs>
        <w:ind w:left="720" w:hanging="360"/>
      </w:pPr>
      <w:rPr>
        <w:rFonts w:ascii="Arial" w:hAnsi="Arial" w:hint="default"/>
      </w:rPr>
    </w:lvl>
    <w:lvl w:ilvl="1" w:tplc="C71C26E8" w:tentative="1">
      <w:start w:val="1"/>
      <w:numFmt w:val="bullet"/>
      <w:lvlText w:val="•"/>
      <w:lvlJc w:val="left"/>
      <w:pPr>
        <w:tabs>
          <w:tab w:val="num" w:pos="1440"/>
        </w:tabs>
        <w:ind w:left="1440" w:hanging="360"/>
      </w:pPr>
      <w:rPr>
        <w:rFonts w:ascii="Arial" w:hAnsi="Arial" w:hint="default"/>
      </w:rPr>
    </w:lvl>
    <w:lvl w:ilvl="2" w:tplc="E3E2DACA" w:tentative="1">
      <w:start w:val="1"/>
      <w:numFmt w:val="bullet"/>
      <w:lvlText w:val="•"/>
      <w:lvlJc w:val="left"/>
      <w:pPr>
        <w:tabs>
          <w:tab w:val="num" w:pos="2160"/>
        </w:tabs>
        <w:ind w:left="2160" w:hanging="360"/>
      </w:pPr>
      <w:rPr>
        <w:rFonts w:ascii="Arial" w:hAnsi="Arial" w:hint="default"/>
      </w:rPr>
    </w:lvl>
    <w:lvl w:ilvl="3" w:tplc="1C427878" w:tentative="1">
      <w:start w:val="1"/>
      <w:numFmt w:val="bullet"/>
      <w:lvlText w:val="•"/>
      <w:lvlJc w:val="left"/>
      <w:pPr>
        <w:tabs>
          <w:tab w:val="num" w:pos="2880"/>
        </w:tabs>
        <w:ind w:left="2880" w:hanging="360"/>
      </w:pPr>
      <w:rPr>
        <w:rFonts w:ascii="Arial" w:hAnsi="Arial" w:hint="default"/>
      </w:rPr>
    </w:lvl>
    <w:lvl w:ilvl="4" w:tplc="30A47CFA" w:tentative="1">
      <w:start w:val="1"/>
      <w:numFmt w:val="bullet"/>
      <w:lvlText w:val="•"/>
      <w:lvlJc w:val="left"/>
      <w:pPr>
        <w:tabs>
          <w:tab w:val="num" w:pos="3600"/>
        </w:tabs>
        <w:ind w:left="3600" w:hanging="360"/>
      </w:pPr>
      <w:rPr>
        <w:rFonts w:ascii="Arial" w:hAnsi="Arial" w:hint="default"/>
      </w:rPr>
    </w:lvl>
    <w:lvl w:ilvl="5" w:tplc="E1DC354E" w:tentative="1">
      <w:start w:val="1"/>
      <w:numFmt w:val="bullet"/>
      <w:lvlText w:val="•"/>
      <w:lvlJc w:val="left"/>
      <w:pPr>
        <w:tabs>
          <w:tab w:val="num" w:pos="4320"/>
        </w:tabs>
        <w:ind w:left="4320" w:hanging="360"/>
      </w:pPr>
      <w:rPr>
        <w:rFonts w:ascii="Arial" w:hAnsi="Arial" w:hint="default"/>
      </w:rPr>
    </w:lvl>
    <w:lvl w:ilvl="6" w:tplc="426478A0" w:tentative="1">
      <w:start w:val="1"/>
      <w:numFmt w:val="bullet"/>
      <w:lvlText w:val="•"/>
      <w:lvlJc w:val="left"/>
      <w:pPr>
        <w:tabs>
          <w:tab w:val="num" w:pos="5040"/>
        </w:tabs>
        <w:ind w:left="5040" w:hanging="360"/>
      </w:pPr>
      <w:rPr>
        <w:rFonts w:ascii="Arial" w:hAnsi="Arial" w:hint="default"/>
      </w:rPr>
    </w:lvl>
    <w:lvl w:ilvl="7" w:tplc="389C07E4" w:tentative="1">
      <w:start w:val="1"/>
      <w:numFmt w:val="bullet"/>
      <w:lvlText w:val="•"/>
      <w:lvlJc w:val="left"/>
      <w:pPr>
        <w:tabs>
          <w:tab w:val="num" w:pos="5760"/>
        </w:tabs>
        <w:ind w:left="5760" w:hanging="360"/>
      </w:pPr>
      <w:rPr>
        <w:rFonts w:ascii="Arial" w:hAnsi="Arial" w:hint="default"/>
      </w:rPr>
    </w:lvl>
    <w:lvl w:ilvl="8" w:tplc="1A5C7A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095645"/>
    <w:multiLevelType w:val="hybridMultilevel"/>
    <w:tmpl w:val="A70C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23F90"/>
    <w:multiLevelType w:val="hybridMultilevel"/>
    <w:tmpl w:val="84C6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12E8"/>
    <w:multiLevelType w:val="hybridMultilevel"/>
    <w:tmpl w:val="03EEFD9C"/>
    <w:lvl w:ilvl="0" w:tplc="0422D2F0">
      <w:start w:val="1"/>
      <w:numFmt w:val="bullet"/>
      <w:lvlText w:val="-"/>
      <w:lvlJc w:val="left"/>
      <w:pPr>
        <w:tabs>
          <w:tab w:val="num" w:pos="720"/>
        </w:tabs>
        <w:ind w:left="720" w:hanging="360"/>
      </w:pPr>
      <w:rPr>
        <w:rFonts w:ascii="Times New Roman" w:hAnsi="Times New Roman" w:hint="default"/>
      </w:rPr>
    </w:lvl>
    <w:lvl w:ilvl="1" w:tplc="F5708048" w:tentative="1">
      <w:start w:val="1"/>
      <w:numFmt w:val="bullet"/>
      <w:lvlText w:val="-"/>
      <w:lvlJc w:val="left"/>
      <w:pPr>
        <w:tabs>
          <w:tab w:val="num" w:pos="1440"/>
        </w:tabs>
        <w:ind w:left="1440" w:hanging="360"/>
      </w:pPr>
      <w:rPr>
        <w:rFonts w:ascii="Times New Roman" w:hAnsi="Times New Roman" w:hint="default"/>
      </w:rPr>
    </w:lvl>
    <w:lvl w:ilvl="2" w:tplc="A9BE7C78" w:tentative="1">
      <w:start w:val="1"/>
      <w:numFmt w:val="bullet"/>
      <w:lvlText w:val="-"/>
      <w:lvlJc w:val="left"/>
      <w:pPr>
        <w:tabs>
          <w:tab w:val="num" w:pos="2160"/>
        </w:tabs>
        <w:ind w:left="2160" w:hanging="360"/>
      </w:pPr>
      <w:rPr>
        <w:rFonts w:ascii="Times New Roman" w:hAnsi="Times New Roman" w:hint="default"/>
      </w:rPr>
    </w:lvl>
    <w:lvl w:ilvl="3" w:tplc="9C166568" w:tentative="1">
      <w:start w:val="1"/>
      <w:numFmt w:val="bullet"/>
      <w:lvlText w:val="-"/>
      <w:lvlJc w:val="left"/>
      <w:pPr>
        <w:tabs>
          <w:tab w:val="num" w:pos="2880"/>
        </w:tabs>
        <w:ind w:left="2880" w:hanging="360"/>
      </w:pPr>
      <w:rPr>
        <w:rFonts w:ascii="Times New Roman" w:hAnsi="Times New Roman" w:hint="default"/>
      </w:rPr>
    </w:lvl>
    <w:lvl w:ilvl="4" w:tplc="AE381034" w:tentative="1">
      <w:start w:val="1"/>
      <w:numFmt w:val="bullet"/>
      <w:lvlText w:val="-"/>
      <w:lvlJc w:val="left"/>
      <w:pPr>
        <w:tabs>
          <w:tab w:val="num" w:pos="3600"/>
        </w:tabs>
        <w:ind w:left="3600" w:hanging="360"/>
      </w:pPr>
      <w:rPr>
        <w:rFonts w:ascii="Times New Roman" w:hAnsi="Times New Roman" w:hint="default"/>
      </w:rPr>
    </w:lvl>
    <w:lvl w:ilvl="5" w:tplc="1F1A68BE" w:tentative="1">
      <w:start w:val="1"/>
      <w:numFmt w:val="bullet"/>
      <w:lvlText w:val="-"/>
      <w:lvlJc w:val="left"/>
      <w:pPr>
        <w:tabs>
          <w:tab w:val="num" w:pos="4320"/>
        </w:tabs>
        <w:ind w:left="4320" w:hanging="360"/>
      </w:pPr>
      <w:rPr>
        <w:rFonts w:ascii="Times New Roman" w:hAnsi="Times New Roman" w:hint="default"/>
      </w:rPr>
    </w:lvl>
    <w:lvl w:ilvl="6" w:tplc="CDFCC7CC" w:tentative="1">
      <w:start w:val="1"/>
      <w:numFmt w:val="bullet"/>
      <w:lvlText w:val="-"/>
      <w:lvlJc w:val="left"/>
      <w:pPr>
        <w:tabs>
          <w:tab w:val="num" w:pos="5040"/>
        </w:tabs>
        <w:ind w:left="5040" w:hanging="360"/>
      </w:pPr>
      <w:rPr>
        <w:rFonts w:ascii="Times New Roman" w:hAnsi="Times New Roman" w:hint="default"/>
      </w:rPr>
    </w:lvl>
    <w:lvl w:ilvl="7" w:tplc="662C1584" w:tentative="1">
      <w:start w:val="1"/>
      <w:numFmt w:val="bullet"/>
      <w:lvlText w:val="-"/>
      <w:lvlJc w:val="left"/>
      <w:pPr>
        <w:tabs>
          <w:tab w:val="num" w:pos="5760"/>
        </w:tabs>
        <w:ind w:left="5760" w:hanging="360"/>
      </w:pPr>
      <w:rPr>
        <w:rFonts w:ascii="Times New Roman" w:hAnsi="Times New Roman" w:hint="default"/>
      </w:rPr>
    </w:lvl>
    <w:lvl w:ilvl="8" w:tplc="D6CCCE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6E6FC9"/>
    <w:multiLevelType w:val="multilevel"/>
    <w:tmpl w:val="75860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02778"/>
    <w:multiLevelType w:val="hybridMultilevel"/>
    <w:tmpl w:val="8EC805B8"/>
    <w:lvl w:ilvl="0" w:tplc="AD1C8B1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31637"/>
    <w:multiLevelType w:val="multilevel"/>
    <w:tmpl w:val="E54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B0C5C"/>
    <w:multiLevelType w:val="hybridMultilevel"/>
    <w:tmpl w:val="ACE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A5652"/>
    <w:multiLevelType w:val="hybridMultilevel"/>
    <w:tmpl w:val="A706FCB2"/>
    <w:lvl w:ilvl="0" w:tplc="CD48C490">
      <w:start w:val="1"/>
      <w:numFmt w:val="decimal"/>
      <w:pStyle w:val="LargeNumbers"/>
      <w:lvlText w:val="%1."/>
      <w:lvlJc w:val="left"/>
      <w:pPr>
        <w:ind w:left="360" w:hanging="360"/>
      </w:pPr>
      <w:rPr>
        <w:rFonts w:ascii="Segoe UI" w:hAnsi="Segoe UI" w:hint="default"/>
        <w:b/>
        <w:i w:val="0"/>
        <w:sz w:val="36"/>
      </w:rPr>
    </w:lvl>
    <w:lvl w:ilvl="1" w:tplc="CB983D0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5442C"/>
    <w:multiLevelType w:val="hybridMultilevel"/>
    <w:tmpl w:val="31BA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292788"/>
    <w:multiLevelType w:val="hybridMultilevel"/>
    <w:tmpl w:val="ADF8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A258B"/>
    <w:multiLevelType w:val="hybridMultilevel"/>
    <w:tmpl w:val="92D8FB16"/>
    <w:lvl w:ilvl="0" w:tplc="0B74D08A">
      <w:start w:val="1"/>
      <w:numFmt w:val="bullet"/>
      <w:pStyle w:val="Bullets"/>
      <w:lvlText w:val=""/>
      <w:lvlJc w:val="left"/>
      <w:pPr>
        <w:ind w:left="720" w:hanging="360"/>
      </w:pPr>
      <w:rPr>
        <w:rFonts w:ascii="Symbol" w:hAnsi="Symbol" w:hint="default"/>
        <w:color w:val="5C2D9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46555"/>
    <w:multiLevelType w:val="hybridMultilevel"/>
    <w:tmpl w:val="92A40B2E"/>
    <w:lvl w:ilvl="0" w:tplc="CD720A30">
      <w:start w:val="1"/>
      <w:numFmt w:val="decimal"/>
      <w:pStyle w:val="SmallNumbers"/>
      <w:lvlText w:val="%1."/>
      <w:lvlJc w:val="left"/>
      <w:pPr>
        <w:ind w:left="1080" w:hanging="360"/>
      </w:pPr>
      <w:rPr>
        <w:rFonts w:ascii="Segoe UI" w:hAnsi="Segoe UI" w:hint="default"/>
        <w:b/>
        <w:i w:val="0"/>
        <w:color w:val="5C2D91" w:themeColor="accent1"/>
        <w:w w:val="100"/>
        <w:sz w:val="24"/>
      </w:rPr>
    </w:lvl>
    <w:lvl w:ilvl="1" w:tplc="CB983D0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482392"/>
    <w:multiLevelType w:val="hybridMultilevel"/>
    <w:tmpl w:val="248A3AFE"/>
    <w:lvl w:ilvl="0" w:tplc="56209784">
      <w:numFmt w:val="bullet"/>
      <w:lvlText w:val="-"/>
      <w:lvlJc w:val="left"/>
      <w:pPr>
        <w:ind w:left="1080" w:hanging="360"/>
      </w:pPr>
      <w:rPr>
        <w:rFonts w:ascii="Segoe UI" w:eastAsia="Times New Roman" w:hAnsi="Segoe UI" w:cs="Segoe U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8EA6B69"/>
    <w:multiLevelType w:val="hybridMultilevel"/>
    <w:tmpl w:val="C576E3DE"/>
    <w:lvl w:ilvl="0" w:tplc="43B4BBAA">
      <w:start w:val="1"/>
      <w:numFmt w:val="bullet"/>
      <w:lvlText w:val="-"/>
      <w:lvlJc w:val="left"/>
      <w:pPr>
        <w:tabs>
          <w:tab w:val="num" w:pos="720"/>
        </w:tabs>
        <w:ind w:left="720" w:hanging="360"/>
      </w:pPr>
      <w:rPr>
        <w:rFonts w:ascii="Segoe UI" w:hAnsi="Segoe UI" w:hint="default"/>
      </w:rPr>
    </w:lvl>
    <w:lvl w:ilvl="1" w:tplc="E020C330" w:tentative="1">
      <w:start w:val="1"/>
      <w:numFmt w:val="bullet"/>
      <w:lvlText w:val="-"/>
      <w:lvlJc w:val="left"/>
      <w:pPr>
        <w:tabs>
          <w:tab w:val="num" w:pos="1440"/>
        </w:tabs>
        <w:ind w:left="1440" w:hanging="360"/>
      </w:pPr>
      <w:rPr>
        <w:rFonts w:ascii="Segoe UI" w:hAnsi="Segoe UI" w:hint="default"/>
      </w:rPr>
    </w:lvl>
    <w:lvl w:ilvl="2" w:tplc="A49A5314" w:tentative="1">
      <w:start w:val="1"/>
      <w:numFmt w:val="bullet"/>
      <w:lvlText w:val="-"/>
      <w:lvlJc w:val="left"/>
      <w:pPr>
        <w:tabs>
          <w:tab w:val="num" w:pos="2160"/>
        </w:tabs>
        <w:ind w:left="2160" w:hanging="360"/>
      </w:pPr>
      <w:rPr>
        <w:rFonts w:ascii="Segoe UI" w:hAnsi="Segoe UI" w:hint="default"/>
      </w:rPr>
    </w:lvl>
    <w:lvl w:ilvl="3" w:tplc="AF028684" w:tentative="1">
      <w:start w:val="1"/>
      <w:numFmt w:val="bullet"/>
      <w:lvlText w:val="-"/>
      <w:lvlJc w:val="left"/>
      <w:pPr>
        <w:tabs>
          <w:tab w:val="num" w:pos="2880"/>
        </w:tabs>
        <w:ind w:left="2880" w:hanging="360"/>
      </w:pPr>
      <w:rPr>
        <w:rFonts w:ascii="Segoe UI" w:hAnsi="Segoe UI" w:hint="default"/>
      </w:rPr>
    </w:lvl>
    <w:lvl w:ilvl="4" w:tplc="E58A8390" w:tentative="1">
      <w:start w:val="1"/>
      <w:numFmt w:val="bullet"/>
      <w:lvlText w:val="-"/>
      <w:lvlJc w:val="left"/>
      <w:pPr>
        <w:tabs>
          <w:tab w:val="num" w:pos="3600"/>
        </w:tabs>
        <w:ind w:left="3600" w:hanging="360"/>
      </w:pPr>
      <w:rPr>
        <w:rFonts w:ascii="Segoe UI" w:hAnsi="Segoe UI" w:hint="default"/>
      </w:rPr>
    </w:lvl>
    <w:lvl w:ilvl="5" w:tplc="C1DE0F98" w:tentative="1">
      <w:start w:val="1"/>
      <w:numFmt w:val="bullet"/>
      <w:lvlText w:val="-"/>
      <w:lvlJc w:val="left"/>
      <w:pPr>
        <w:tabs>
          <w:tab w:val="num" w:pos="4320"/>
        </w:tabs>
        <w:ind w:left="4320" w:hanging="360"/>
      </w:pPr>
      <w:rPr>
        <w:rFonts w:ascii="Segoe UI" w:hAnsi="Segoe UI" w:hint="default"/>
      </w:rPr>
    </w:lvl>
    <w:lvl w:ilvl="6" w:tplc="98E063C4" w:tentative="1">
      <w:start w:val="1"/>
      <w:numFmt w:val="bullet"/>
      <w:lvlText w:val="-"/>
      <w:lvlJc w:val="left"/>
      <w:pPr>
        <w:tabs>
          <w:tab w:val="num" w:pos="5040"/>
        </w:tabs>
        <w:ind w:left="5040" w:hanging="360"/>
      </w:pPr>
      <w:rPr>
        <w:rFonts w:ascii="Segoe UI" w:hAnsi="Segoe UI" w:hint="default"/>
      </w:rPr>
    </w:lvl>
    <w:lvl w:ilvl="7" w:tplc="E984F2C4" w:tentative="1">
      <w:start w:val="1"/>
      <w:numFmt w:val="bullet"/>
      <w:lvlText w:val="-"/>
      <w:lvlJc w:val="left"/>
      <w:pPr>
        <w:tabs>
          <w:tab w:val="num" w:pos="5760"/>
        </w:tabs>
        <w:ind w:left="5760" w:hanging="360"/>
      </w:pPr>
      <w:rPr>
        <w:rFonts w:ascii="Segoe UI" w:hAnsi="Segoe UI" w:hint="default"/>
      </w:rPr>
    </w:lvl>
    <w:lvl w:ilvl="8" w:tplc="DCDC6ACE" w:tentative="1">
      <w:start w:val="1"/>
      <w:numFmt w:val="bullet"/>
      <w:lvlText w:val="-"/>
      <w:lvlJc w:val="left"/>
      <w:pPr>
        <w:tabs>
          <w:tab w:val="num" w:pos="6480"/>
        </w:tabs>
        <w:ind w:left="6480" w:hanging="360"/>
      </w:pPr>
      <w:rPr>
        <w:rFonts w:ascii="Segoe UI" w:hAnsi="Segoe UI" w:hint="default"/>
      </w:rPr>
    </w:lvl>
  </w:abstractNum>
  <w:abstractNum w:abstractNumId="15" w15:restartNumberingAfterBreak="0">
    <w:nsid w:val="7DA1627B"/>
    <w:multiLevelType w:val="multilevel"/>
    <w:tmpl w:val="C01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799946">
    <w:abstractNumId w:val="11"/>
  </w:num>
  <w:num w:numId="2" w16cid:durableId="886449438">
    <w:abstractNumId w:val="8"/>
  </w:num>
  <w:num w:numId="3" w16cid:durableId="45572273">
    <w:abstractNumId w:val="12"/>
  </w:num>
  <w:num w:numId="4" w16cid:durableId="1625309548">
    <w:abstractNumId w:val="15"/>
  </w:num>
  <w:num w:numId="5" w16cid:durableId="1082482050">
    <w:abstractNumId w:val="4"/>
  </w:num>
  <w:num w:numId="6" w16cid:durableId="397485281">
    <w:abstractNumId w:val="6"/>
  </w:num>
  <w:num w:numId="7" w16cid:durableId="1298026672">
    <w:abstractNumId w:val="3"/>
  </w:num>
  <w:num w:numId="8" w16cid:durableId="1921063322">
    <w:abstractNumId w:val="13"/>
  </w:num>
  <w:num w:numId="9" w16cid:durableId="1918053903">
    <w:abstractNumId w:val="0"/>
  </w:num>
  <w:num w:numId="10" w16cid:durableId="1797946663">
    <w:abstractNumId w:val="2"/>
  </w:num>
  <w:num w:numId="11" w16cid:durableId="1365713621">
    <w:abstractNumId w:val="1"/>
  </w:num>
  <w:num w:numId="12" w16cid:durableId="222184440">
    <w:abstractNumId w:val="10"/>
  </w:num>
  <w:num w:numId="13" w16cid:durableId="1409888597">
    <w:abstractNumId w:val="14"/>
  </w:num>
  <w:num w:numId="14" w16cid:durableId="1054042758">
    <w:abstractNumId w:val="7"/>
  </w:num>
  <w:num w:numId="15" w16cid:durableId="359622554">
    <w:abstractNumId w:val="5"/>
  </w:num>
  <w:num w:numId="16" w16cid:durableId="48313245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09"/>
    <w:rsid w:val="00002F0B"/>
    <w:rsid w:val="000063D9"/>
    <w:rsid w:val="000074F5"/>
    <w:rsid w:val="00012392"/>
    <w:rsid w:val="00033263"/>
    <w:rsid w:val="00033DD0"/>
    <w:rsid w:val="00042BA5"/>
    <w:rsid w:val="00042E21"/>
    <w:rsid w:val="00051F47"/>
    <w:rsid w:val="000604B2"/>
    <w:rsid w:val="00067558"/>
    <w:rsid w:val="00067DAB"/>
    <w:rsid w:val="00070A0E"/>
    <w:rsid w:val="00073A88"/>
    <w:rsid w:val="0008246E"/>
    <w:rsid w:val="00095312"/>
    <w:rsid w:val="00097F1C"/>
    <w:rsid w:val="000A1057"/>
    <w:rsid w:val="000A2214"/>
    <w:rsid w:val="000B3C2E"/>
    <w:rsid w:val="000B4B6E"/>
    <w:rsid w:val="000C3DFD"/>
    <w:rsid w:val="000D23D5"/>
    <w:rsid w:val="000E53B9"/>
    <w:rsid w:val="000E5D1A"/>
    <w:rsid w:val="000E6C02"/>
    <w:rsid w:val="000F1069"/>
    <w:rsid w:val="000F5FA1"/>
    <w:rsid w:val="00110487"/>
    <w:rsid w:val="00110934"/>
    <w:rsid w:val="0011340E"/>
    <w:rsid w:val="00127659"/>
    <w:rsid w:val="001400D5"/>
    <w:rsid w:val="00141944"/>
    <w:rsid w:val="0015115A"/>
    <w:rsid w:val="001643BA"/>
    <w:rsid w:val="00167BDE"/>
    <w:rsid w:val="0017111C"/>
    <w:rsid w:val="00177407"/>
    <w:rsid w:val="0018167D"/>
    <w:rsid w:val="00196801"/>
    <w:rsid w:val="001A2E7D"/>
    <w:rsid w:val="001A6D12"/>
    <w:rsid w:val="001A74A0"/>
    <w:rsid w:val="001B2D4C"/>
    <w:rsid w:val="001B420A"/>
    <w:rsid w:val="001B5DA0"/>
    <w:rsid w:val="001B7BC3"/>
    <w:rsid w:val="001C49D8"/>
    <w:rsid w:val="001C5F27"/>
    <w:rsid w:val="001E35A6"/>
    <w:rsid w:val="001E4082"/>
    <w:rsid w:val="001E5B86"/>
    <w:rsid w:val="001F56C5"/>
    <w:rsid w:val="001F77E3"/>
    <w:rsid w:val="00211381"/>
    <w:rsid w:val="002232F9"/>
    <w:rsid w:val="00233103"/>
    <w:rsid w:val="00234DA6"/>
    <w:rsid w:val="002522D7"/>
    <w:rsid w:val="00252A0A"/>
    <w:rsid w:val="0027149E"/>
    <w:rsid w:val="002754A7"/>
    <w:rsid w:val="002807A5"/>
    <w:rsid w:val="00281852"/>
    <w:rsid w:val="00284B3B"/>
    <w:rsid w:val="00287ECC"/>
    <w:rsid w:val="002A2BCF"/>
    <w:rsid w:val="002B75DF"/>
    <w:rsid w:val="002B7908"/>
    <w:rsid w:val="002C5B44"/>
    <w:rsid w:val="002D038B"/>
    <w:rsid w:val="002D303B"/>
    <w:rsid w:val="002E0B45"/>
    <w:rsid w:val="002E645C"/>
    <w:rsid w:val="002E6C3C"/>
    <w:rsid w:val="002F7C6D"/>
    <w:rsid w:val="00305854"/>
    <w:rsid w:val="00305C9B"/>
    <w:rsid w:val="0031081F"/>
    <w:rsid w:val="003371EF"/>
    <w:rsid w:val="00337FFD"/>
    <w:rsid w:val="00340638"/>
    <w:rsid w:val="00343D92"/>
    <w:rsid w:val="00347153"/>
    <w:rsid w:val="00357776"/>
    <w:rsid w:val="00366A39"/>
    <w:rsid w:val="00371CDE"/>
    <w:rsid w:val="0038425C"/>
    <w:rsid w:val="003A3938"/>
    <w:rsid w:val="003A50BB"/>
    <w:rsid w:val="003A5414"/>
    <w:rsid w:val="003D0FA9"/>
    <w:rsid w:val="003D7ACB"/>
    <w:rsid w:val="003E1AF8"/>
    <w:rsid w:val="003E21D0"/>
    <w:rsid w:val="003F1CF9"/>
    <w:rsid w:val="003F3EE5"/>
    <w:rsid w:val="003F6788"/>
    <w:rsid w:val="0040481A"/>
    <w:rsid w:val="00423E0E"/>
    <w:rsid w:val="00435173"/>
    <w:rsid w:val="0043571A"/>
    <w:rsid w:val="00442B90"/>
    <w:rsid w:val="00443D82"/>
    <w:rsid w:val="00447E74"/>
    <w:rsid w:val="00450C6B"/>
    <w:rsid w:val="004601E5"/>
    <w:rsid w:val="00467189"/>
    <w:rsid w:val="00471130"/>
    <w:rsid w:val="00473793"/>
    <w:rsid w:val="0049365D"/>
    <w:rsid w:val="0049416B"/>
    <w:rsid w:val="00496B1B"/>
    <w:rsid w:val="0049777A"/>
    <w:rsid w:val="004B0B98"/>
    <w:rsid w:val="004B2DA1"/>
    <w:rsid w:val="004C227B"/>
    <w:rsid w:val="004D1A02"/>
    <w:rsid w:val="004D56EE"/>
    <w:rsid w:val="004E0B12"/>
    <w:rsid w:val="004E40A2"/>
    <w:rsid w:val="004F14ED"/>
    <w:rsid w:val="004F2AE9"/>
    <w:rsid w:val="004F2CD4"/>
    <w:rsid w:val="00503535"/>
    <w:rsid w:val="00504822"/>
    <w:rsid w:val="00511ACC"/>
    <w:rsid w:val="005131E9"/>
    <w:rsid w:val="00537128"/>
    <w:rsid w:val="005409C8"/>
    <w:rsid w:val="00544720"/>
    <w:rsid w:val="00547173"/>
    <w:rsid w:val="0055080C"/>
    <w:rsid w:val="005524B4"/>
    <w:rsid w:val="00563B49"/>
    <w:rsid w:val="005704DB"/>
    <w:rsid w:val="005743AD"/>
    <w:rsid w:val="00575A6B"/>
    <w:rsid w:val="0057667B"/>
    <w:rsid w:val="00581620"/>
    <w:rsid w:val="005C5847"/>
    <w:rsid w:val="005C586E"/>
    <w:rsid w:val="005C5E8C"/>
    <w:rsid w:val="005D55A0"/>
    <w:rsid w:val="005D757D"/>
    <w:rsid w:val="005E0923"/>
    <w:rsid w:val="005E5B35"/>
    <w:rsid w:val="006340AE"/>
    <w:rsid w:val="006459C7"/>
    <w:rsid w:val="00660465"/>
    <w:rsid w:val="00670C07"/>
    <w:rsid w:val="00675A64"/>
    <w:rsid w:val="00677314"/>
    <w:rsid w:val="00683224"/>
    <w:rsid w:val="00683A8D"/>
    <w:rsid w:val="00694CE6"/>
    <w:rsid w:val="006A419E"/>
    <w:rsid w:val="006A7E67"/>
    <w:rsid w:val="006B79DC"/>
    <w:rsid w:val="006C0B27"/>
    <w:rsid w:val="006D188C"/>
    <w:rsid w:val="006D5E5F"/>
    <w:rsid w:val="006E1CB8"/>
    <w:rsid w:val="006E2005"/>
    <w:rsid w:val="006E6C60"/>
    <w:rsid w:val="006F0D00"/>
    <w:rsid w:val="006F60D3"/>
    <w:rsid w:val="007019C1"/>
    <w:rsid w:val="007052A8"/>
    <w:rsid w:val="00706440"/>
    <w:rsid w:val="00714194"/>
    <w:rsid w:val="0072039D"/>
    <w:rsid w:val="007203AA"/>
    <w:rsid w:val="00721EAC"/>
    <w:rsid w:val="007340C8"/>
    <w:rsid w:val="007341C4"/>
    <w:rsid w:val="0074165F"/>
    <w:rsid w:val="0075308E"/>
    <w:rsid w:val="00755283"/>
    <w:rsid w:val="0075618F"/>
    <w:rsid w:val="0076147B"/>
    <w:rsid w:val="00770B7C"/>
    <w:rsid w:val="00794FAD"/>
    <w:rsid w:val="007A1576"/>
    <w:rsid w:val="007A5896"/>
    <w:rsid w:val="007A6B49"/>
    <w:rsid w:val="007A6C36"/>
    <w:rsid w:val="007B3455"/>
    <w:rsid w:val="007B429C"/>
    <w:rsid w:val="007B73AC"/>
    <w:rsid w:val="007C03FD"/>
    <w:rsid w:val="007D325A"/>
    <w:rsid w:val="007F1C61"/>
    <w:rsid w:val="007F654D"/>
    <w:rsid w:val="00801EB7"/>
    <w:rsid w:val="008046A5"/>
    <w:rsid w:val="00813AEB"/>
    <w:rsid w:val="00814D07"/>
    <w:rsid w:val="00820225"/>
    <w:rsid w:val="00823918"/>
    <w:rsid w:val="00827D95"/>
    <w:rsid w:val="008326D4"/>
    <w:rsid w:val="00840445"/>
    <w:rsid w:val="00846033"/>
    <w:rsid w:val="008547D5"/>
    <w:rsid w:val="00855D6B"/>
    <w:rsid w:val="008621AF"/>
    <w:rsid w:val="00874371"/>
    <w:rsid w:val="00883CEE"/>
    <w:rsid w:val="00886D21"/>
    <w:rsid w:val="00887841"/>
    <w:rsid w:val="008A4642"/>
    <w:rsid w:val="008B0588"/>
    <w:rsid w:val="008B3948"/>
    <w:rsid w:val="008D4F9E"/>
    <w:rsid w:val="008D520B"/>
    <w:rsid w:val="008E4C0F"/>
    <w:rsid w:val="00902050"/>
    <w:rsid w:val="00902CD3"/>
    <w:rsid w:val="00911DE9"/>
    <w:rsid w:val="009159E5"/>
    <w:rsid w:val="0091672D"/>
    <w:rsid w:val="00917D89"/>
    <w:rsid w:val="00917F14"/>
    <w:rsid w:val="00921A6A"/>
    <w:rsid w:val="00926C92"/>
    <w:rsid w:val="0093044D"/>
    <w:rsid w:val="00933793"/>
    <w:rsid w:val="009348E7"/>
    <w:rsid w:val="00941C57"/>
    <w:rsid w:val="009751F8"/>
    <w:rsid w:val="00976A46"/>
    <w:rsid w:val="00980575"/>
    <w:rsid w:val="00980E8A"/>
    <w:rsid w:val="00984F3A"/>
    <w:rsid w:val="00990A24"/>
    <w:rsid w:val="009A170A"/>
    <w:rsid w:val="009A2CE8"/>
    <w:rsid w:val="009A394C"/>
    <w:rsid w:val="009C4DFB"/>
    <w:rsid w:val="009D1270"/>
    <w:rsid w:val="009E4F77"/>
    <w:rsid w:val="009E57DA"/>
    <w:rsid w:val="009F3E80"/>
    <w:rsid w:val="00A07317"/>
    <w:rsid w:val="00A10C7D"/>
    <w:rsid w:val="00A16202"/>
    <w:rsid w:val="00A16D09"/>
    <w:rsid w:val="00A35660"/>
    <w:rsid w:val="00A472EE"/>
    <w:rsid w:val="00A56E3F"/>
    <w:rsid w:val="00A57DDD"/>
    <w:rsid w:val="00A66BEB"/>
    <w:rsid w:val="00A80021"/>
    <w:rsid w:val="00A907F7"/>
    <w:rsid w:val="00A91743"/>
    <w:rsid w:val="00AA331A"/>
    <w:rsid w:val="00AA7135"/>
    <w:rsid w:val="00AC0C4C"/>
    <w:rsid w:val="00AC0C65"/>
    <w:rsid w:val="00AD38FB"/>
    <w:rsid w:val="00AD5595"/>
    <w:rsid w:val="00AF7852"/>
    <w:rsid w:val="00B10CAB"/>
    <w:rsid w:val="00B10E69"/>
    <w:rsid w:val="00B13EAC"/>
    <w:rsid w:val="00B174FE"/>
    <w:rsid w:val="00B25ECD"/>
    <w:rsid w:val="00B263E8"/>
    <w:rsid w:val="00B26DB7"/>
    <w:rsid w:val="00B40E81"/>
    <w:rsid w:val="00B43204"/>
    <w:rsid w:val="00B52E0E"/>
    <w:rsid w:val="00B61B81"/>
    <w:rsid w:val="00B75350"/>
    <w:rsid w:val="00B80C58"/>
    <w:rsid w:val="00B838D3"/>
    <w:rsid w:val="00B83B49"/>
    <w:rsid w:val="00B83E0D"/>
    <w:rsid w:val="00B9435E"/>
    <w:rsid w:val="00B96373"/>
    <w:rsid w:val="00B973E2"/>
    <w:rsid w:val="00BA1BC6"/>
    <w:rsid w:val="00BA6F59"/>
    <w:rsid w:val="00BC06F6"/>
    <w:rsid w:val="00BC27BC"/>
    <w:rsid w:val="00BC3450"/>
    <w:rsid w:val="00BC34D8"/>
    <w:rsid w:val="00BC446B"/>
    <w:rsid w:val="00BD1566"/>
    <w:rsid w:val="00BD609A"/>
    <w:rsid w:val="00BD6F57"/>
    <w:rsid w:val="00BD7A34"/>
    <w:rsid w:val="00BE6A56"/>
    <w:rsid w:val="00BF3BB3"/>
    <w:rsid w:val="00C053D1"/>
    <w:rsid w:val="00C14EE6"/>
    <w:rsid w:val="00C15EFB"/>
    <w:rsid w:val="00C37415"/>
    <w:rsid w:val="00C37BC5"/>
    <w:rsid w:val="00C4099C"/>
    <w:rsid w:val="00C42E38"/>
    <w:rsid w:val="00C43DF2"/>
    <w:rsid w:val="00C45482"/>
    <w:rsid w:val="00C519F5"/>
    <w:rsid w:val="00C52AB0"/>
    <w:rsid w:val="00C53773"/>
    <w:rsid w:val="00C806AA"/>
    <w:rsid w:val="00C80FA6"/>
    <w:rsid w:val="00C81964"/>
    <w:rsid w:val="00C9207D"/>
    <w:rsid w:val="00C92336"/>
    <w:rsid w:val="00C92DD3"/>
    <w:rsid w:val="00CB3240"/>
    <w:rsid w:val="00CC17E9"/>
    <w:rsid w:val="00CC2A6C"/>
    <w:rsid w:val="00CE20FF"/>
    <w:rsid w:val="00CE79C5"/>
    <w:rsid w:val="00CF6C83"/>
    <w:rsid w:val="00D06F91"/>
    <w:rsid w:val="00D127B6"/>
    <w:rsid w:val="00D31331"/>
    <w:rsid w:val="00D40D07"/>
    <w:rsid w:val="00D53680"/>
    <w:rsid w:val="00D6494D"/>
    <w:rsid w:val="00D74CE5"/>
    <w:rsid w:val="00D82616"/>
    <w:rsid w:val="00D828CA"/>
    <w:rsid w:val="00D87E2C"/>
    <w:rsid w:val="00D93FA1"/>
    <w:rsid w:val="00DA1908"/>
    <w:rsid w:val="00DA6DAA"/>
    <w:rsid w:val="00DB158F"/>
    <w:rsid w:val="00DC29AF"/>
    <w:rsid w:val="00DD043E"/>
    <w:rsid w:val="00DD5ABA"/>
    <w:rsid w:val="00DD6197"/>
    <w:rsid w:val="00DE18FB"/>
    <w:rsid w:val="00E03445"/>
    <w:rsid w:val="00E11F95"/>
    <w:rsid w:val="00E30D94"/>
    <w:rsid w:val="00E3259A"/>
    <w:rsid w:val="00E32EE7"/>
    <w:rsid w:val="00E4093E"/>
    <w:rsid w:val="00E42898"/>
    <w:rsid w:val="00E4E5B1"/>
    <w:rsid w:val="00E55569"/>
    <w:rsid w:val="00E60C1D"/>
    <w:rsid w:val="00E653BF"/>
    <w:rsid w:val="00E74D5E"/>
    <w:rsid w:val="00E754B3"/>
    <w:rsid w:val="00E770D8"/>
    <w:rsid w:val="00E77C05"/>
    <w:rsid w:val="00E9402B"/>
    <w:rsid w:val="00E94C4D"/>
    <w:rsid w:val="00E96CF9"/>
    <w:rsid w:val="00EA3D68"/>
    <w:rsid w:val="00EA6E02"/>
    <w:rsid w:val="00EA6E74"/>
    <w:rsid w:val="00EB0369"/>
    <w:rsid w:val="00EB0771"/>
    <w:rsid w:val="00EC4923"/>
    <w:rsid w:val="00ECEB78"/>
    <w:rsid w:val="00ED0439"/>
    <w:rsid w:val="00ED7DE9"/>
    <w:rsid w:val="00EE2EFF"/>
    <w:rsid w:val="00EE7A0B"/>
    <w:rsid w:val="00EF642B"/>
    <w:rsid w:val="00F00D81"/>
    <w:rsid w:val="00F0339D"/>
    <w:rsid w:val="00F04FCE"/>
    <w:rsid w:val="00F055C9"/>
    <w:rsid w:val="00F05D01"/>
    <w:rsid w:val="00F11D9A"/>
    <w:rsid w:val="00F1402E"/>
    <w:rsid w:val="00F333D2"/>
    <w:rsid w:val="00F42542"/>
    <w:rsid w:val="00F44ADD"/>
    <w:rsid w:val="00F45DB4"/>
    <w:rsid w:val="00F463F0"/>
    <w:rsid w:val="00F507C0"/>
    <w:rsid w:val="00F56B31"/>
    <w:rsid w:val="00F74CF1"/>
    <w:rsid w:val="00F83F25"/>
    <w:rsid w:val="00F93110"/>
    <w:rsid w:val="00FB0E9E"/>
    <w:rsid w:val="00FC6DE0"/>
    <w:rsid w:val="00FF48F4"/>
    <w:rsid w:val="00FF7C8A"/>
    <w:rsid w:val="01366F2B"/>
    <w:rsid w:val="02DE8CAC"/>
    <w:rsid w:val="03EFEDBB"/>
    <w:rsid w:val="03FC7EC3"/>
    <w:rsid w:val="0571D55C"/>
    <w:rsid w:val="06626767"/>
    <w:rsid w:val="081B197B"/>
    <w:rsid w:val="0995A41C"/>
    <w:rsid w:val="0B225CFF"/>
    <w:rsid w:val="0DE8CC9F"/>
    <w:rsid w:val="0E61E225"/>
    <w:rsid w:val="0F06BD2E"/>
    <w:rsid w:val="12D1B0FB"/>
    <w:rsid w:val="1754B851"/>
    <w:rsid w:val="18B45C0E"/>
    <w:rsid w:val="1989FF8D"/>
    <w:rsid w:val="1C654765"/>
    <w:rsid w:val="1D719B43"/>
    <w:rsid w:val="1E73D780"/>
    <w:rsid w:val="1EA138AF"/>
    <w:rsid w:val="214D1B35"/>
    <w:rsid w:val="2317B236"/>
    <w:rsid w:val="249D7B22"/>
    <w:rsid w:val="272B1DE0"/>
    <w:rsid w:val="299D6393"/>
    <w:rsid w:val="29C888CB"/>
    <w:rsid w:val="2B45752C"/>
    <w:rsid w:val="2C9066E8"/>
    <w:rsid w:val="2DA0C1FB"/>
    <w:rsid w:val="3043C1E0"/>
    <w:rsid w:val="30AC8BE7"/>
    <w:rsid w:val="30BF9244"/>
    <w:rsid w:val="3208A95F"/>
    <w:rsid w:val="336A2ADE"/>
    <w:rsid w:val="33A13CDE"/>
    <w:rsid w:val="34861BC8"/>
    <w:rsid w:val="35811F47"/>
    <w:rsid w:val="3968B709"/>
    <w:rsid w:val="3A938BF1"/>
    <w:rsid w:val="3A9FF6E1"/>
    <w:rsid w:val="3B40DCAB"/>
    <w:rsid w:val="471A61E9"/>
    <w:rsid w:val="4C2F5A03"/>
    <w:rsid w:val="4CAC790B"/>
    <w:rsid w:val="4E195F42"/>
    <w:rsid w:val="50BF7775"/>
    <w:rsid w:val="50EEC9EC"/>
    <w:rsid w:val="52CAA728"/>
    <w:rsid w:val="56944A74"/>
    <w:rsid w:val="56E3B581"/>
    <w:rsid w:val="575261FB"/>
    <w:rsid w:val="5A2D28ED"/>
    <w:rsid w:val="5BC2AE5A"/>
    <w:rsid w:val="5BD4DDAF"/>
    <w:rsid w:val="5C48FBCF"/>
    <w:rsid w:val="5DC4577B"/>
    <w:rsid w:val="5E2126D2"/>
    <w:rsid w:val="6003208F"/>
    <w:rsid w:val="60B3D05D"/>
    <w:rsid w:val="67DFBA06"/>
    <w:rsid w:val="6E745AB7"/>
    <w:rsid w:val="71F084F3"/>
    <w:rsid w:val="7377903E"/>
    <w:rsid w:val="738C5554"/>
    <w:rsid w:val="7488BDE0"/>
    <w:rsid w:val="7601BC38"/>
    <w:rsid w:val="76FCAD0E"/>
    <w:rsid w:val="7722C0F2"/>
    <w:rsid w:val="77A3B977"/>
    <w:rsid w:val="7D22D7D8"/>
    <w:rsid w:val="7E620CA6"/>
    <w:rsid w:val="7F98A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626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09"/>
    <w:pPr>
      <w:spacing w:before="120" w:after="120" w:line="216" w:lineRule="auto"/>
    </w:pPr>
    <w:rPr>
      <w:rFonts w:ascii="Segoe UI" w:hAnsi="Segoe UI"/>
    </w:rPr>
  </w:style>
  <w:style w:type="paragraph" w:styleId="Heading1">
    <w:name w:val="heading 1"/>
    <w:basedOn w:val="Normal"/>
    <w:next w:val="Normal"/>
    <w:link w:val="Heading1Char"/>
    <w:uiPriority w:val="9"/>
    <w:qFormat/>
    <w:rsid w:val="00F83F25"/>
    <w:pPr>
      <w:keepNext/>
      <w:keepLines/>
      <w:spacing w:before="240" w:after="0" w:line="240" w:lineRule="auto"/>
      <w:outlineLvl w:val="0"/>
    </w:pPr>
    <w:rPr>
      <w:rFonts w:ascii="Segoe UI Semibold" w:eastAsiaTheme="majorEastAsia" w:hAnsi="Segoe UI Semibold" w:cstheme="majorBidi"/>
      <w:b/>
      <w:color w:val="5C2D91" w:themeColor="accent1"/>
      <w:sz w:val="32"/>
      <w:szCs w:val="32"/>
    </w:rPr>
  </w:style>
  <w:style w:type="paragraph" w:styleId="Heading2">
    <w:name w:val="heading 2"/>
    <w:basedOn w:val="Normal"/>
    <w:next w:val="Normal"/>
    <w:link w:val="Heading2Char"/>
    <w:uiPriority w:val="9"/>
    <w:unhideWhenUsed/>
    <w:qFormat/>
    <w:rsid w:val="00E9402B"/>
    <w:pPr>
      <w:keepNext/>
      <w:keepLines/>
      <w:spacing w:before="40" w:after="0"/>
      <w:outlineLvl w:val="1"/>
    </w:pPr>
    <w:rPr>
      <w:rFonts w:eastAsiaTheme="majorEastAsia" w:cstheme="majorBidi"/>
      <w:i/>
      <w:color w:val="0078D4" w:themeColor="accent2"/>
      <w:w w:val="105"/>
      <w:sz w:val="28"/>
      <w:szCs w:val="28"/>
    </w:rPr>
  </w:style>
  <w:style w:type="paragraph" w:styleId="Heading3">
    <w:name w:val="heading 3"/>
    <w:basedOn w:val="SidebarHeading"/>
    <w:next w:val="Normal"/>
    <w:link w:val="Heading3Char"/>
    <w:uiPriority w:val="9"/>
    <w:unhideWhenUsed/>
    <w:qFormat/>
    <w:rsid w:val="00D82616"/>
    <w:pPr>
      <w:outlineLvl w:val="2"/>
    </w:pPr>
    <w:rPr>
      <w:sz w:val="24"/>
      <w:szCs w:val="24"/>
    </w:rPr>
  </w:style>
  <w:style w:type="paragraph" w:styleId="Heading4">
    <w:name w:val="heading 4"/>
    <w:basedOn w:val="Normal"/>
    <w:next w:val="Normal"/>
    <w:link w:val="Heading4Char"/>
    <w:uiPriority w:val="9"/>
    <w:semiHidden/>
    <w:unhideWhenUsed/>
    <w:qFormat/>
    <w:rsid w:val="0057667B"/>
    <w:pPr>
      <w:keepNext/>
      <w:keepLines/>
      <w:spacing w:before="40" w:after="0"/>
      <w:outlineLvl w:val="3"/>
    </w:pPr>
    <w:rPr>
      <w:rFonts w:asciiTheme="majorHAnsi" w:eastAsiaTheme="majorEastAsia" w:hAnsiTheme="majorHAnsi" w:cstheme="majorBidi"/>
      <w:i/>
      <w:iCs/>
      <w:color w:val="44216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25"/>
    <w:rPr>
      <w:rFonts w:ascii="Segoe UI Semibold" w:eastAsiaTheme="majorEastAsia" w:hAnsi="Segoe UI Semibold" w:cstheme="majorBidi"/>
      <w:b/>
      <w:color w:val="5C2D91" w:themeColor="accent1"/>
      <w:sz w:val="32"/>
      <w:szCs w:val="32"/>
    </w:rPr>
  </w:style>
  <w:style w:type="character" w:customStyle="1" w:styleId="Heading2Char">
    <w:name w:val="Heading 2 Char"/>
    <w:basedOn w:val="DefaultParagraphFont"/>
    <w:link w:val="Heading2"/>
    <w:uiPriority w:val="9"/>
    <w:rsid w:val="00E9402B"/>
    <w:rPr>
      <w:rFonts w:ascii="Segoe UI" w:eastAsiaTheme="majorEastAsia" w:hAnsi="Segoe UI" w:cstheme="majorBidi"/>
      <w:i/>
      <w:color w:val="0078D4" w:themeColor="accent2"/>
      <w:w w:val="105"/>
      <w:sz w:val="28"/>
      <w:szCs w:val="28"/>
    </w:rPr>
  </w:style>
  <w:style w:type="paragraph" w:styleId="Title">
    <w:name w:val="Title"/>
    <w:basedOn w:val="Normal"/>
    <w:next w:val="Normal"/>
    <w:link w:val="TitleChar"/>
    <w:uiPriority w:val="10"/>
    <w:qFormat/>
    <w:rsid w:val="00E3259A"/>
    <w:pPr>
      <w:spacing w:before="0" w:after="0" w:line="204" w:lineRule="auto"/>
      <w:contextualSpacing/>
    </w:pPr>
    <w:rPr>
      <w:rFonts w:eastAsiaTheme="majorEastAsia" w:cs="Times New Roman (Headings CS)"/>
      <w:color w:val="FFFFFF" w:themeColor="background1"/>
      <w:kern w:val="28"/>
      <w:sz w:val="72"/>
      <w:szCs w:val="56"/>
    </w:rPr>
  </w:style>
  <w:style w:type="character" w:customStyle="1" w:styleId="TitleChar">
    <w:name w:val="Title Char"/>
    <w:basedOn w:val="DefaultParagraphFont"/>
    <w:link w:val="Title"/>
    <w:uiPriority w:val="10"/>
    <w:rsid w:val="00E3259A"/>
    <w:rPr>
      <w:rFonts w:ascii="Segoe UI" w:eastAsiaTheme="majorEastAsia" w:hAnsi="Segoe UI" w:cs="Times New Roman (Headings CS)"/>
      <w:color w:val="FFFFFF" w:themeColor="background1"/>
      <w:kern w:val="28"/>
      <w:sz w:val="72"/>
      <w:szCs w:val="56"/>
    </w:rPr>
  </w:style>
  <w:style w:type="paragraph" w:styleId="Subtitle">
    <w:name w:val="Subtitle"/>
    <w:basedOn w:val="Normal"/>
    <w:next w:val="Normal"/>
    <w:link w:val="SubtitleChar"/>
    <w:uiPriority w:val="11"/>
    <w:qFormat/>
    <w:rsid w:val="00A16D09"/>
    <w:pPr>
      <w:numPr>
        <w:ilvl w:val="1"/>
      </w:numPr>
    </w:pPr>
    <w:rPr>
      <w:rFonts w:eastAsiaTheme="minorEastAsia" w:cs="Times New Roman (Body CS)"/>
      <w:i/>
      <w:color w:val="5C2D91" w:themeColor="accent1"/>
      <w:sz w:val="22"/>
      <w:szCs w:val="22"/>
    </w:rPr>
  </w:style>
  <w:style w:type="character" w:customStyle="1" w:styleId="SubtitleChar">
    <w:name w:val="Subtitle Char"/>
    <w:basedOn w:val="DefaultParagraphFont"/>
    <w:link w:val="Subtitle"/>
    <w:uiPriority w:val="11"/>
    <w:rsid w:val="00A16D09"/>
    <w:rPr>
      <w:rFonts w:ascii="Segoe UI" w:eastAsiaTheme="minorEastAsia" w:hAnsi="Segoe UI" w:cs="Times New Roman (Body CS)"/>
      <w:i/>
      <w:color w:val="5C2D91" w:themeColor="accent1"/>
      <w:sz w:val="22"/>
      <w:szCs w:val="22"/>
    </w:rPr>
  </w:style>
  <w:style w:type="paragraph" w:styleId="Header">
    <w:name w:val="header"/>
    <w:basedOn w:val="Normal"/>
    <w:link w:val="HeaderChar"/>
    <w:uiPriority w:val="99"/>
    <w:unhideWhenUsed/>
    <w:rsid w:val="00A16D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6D09"/>
    <w:rPr>
      <w:rFonts w:ascii="Segoe UI" w:hAnsi="Segoe UI"/>
    </w:rPr>
  </w:style>
  <w:style w:type="paragraph" w:styleId="Footer">
    <w:name w:val="footer"/>
    <w:basedOn w:val="Normal"/>
    <w:link w:val="FooterChar"/>
    <w:uiPriority w:val="99"/>
    <w:unhideWhenUsed/>
    <w:rsid w:val="00A16D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6D09"/>
    <w:rPr>
      <w:rFonts w:ascii="Segoe UI" w:hAnsi="Segoe UI"/>
    </w:rPr>
  </w:style>
  <w:style w:type="character" w:styleId="PageNumber">
    <w:name w:val="page number"/>
    <w:basedOn w:val="DefaultParagraphFont"/>
    <w:uiPriority w:val="99"/>
    <w:semiHidden/>
    <w:unhideWhenUsed/>
    <w:rsid w:val="00A56E3F"/>
  </w:style>
  <w:style w:type="paragraph" w:styleId="BodyText">
    <w:name w:val="Body Text"/>
    <w:basedOn w:val="Normal"/>
    <w:link w:val="BodyTextChar"/>
    <w:uiPriority w:val="1"/>
    <w:rsid w:val="00BC27BC"/>
    <w:pPr>
      <w:widowControl w:val="0"/>
      <w:autoSpaceDE w:val="0"/>
      <w:autoSpaceDN w:val="0"/>
      <w:spacing w:before="0" w:after="0" w:line="240" w:lineRule="auto"/>
    </w:pPr>
    <w:rPr>
      <w:rFonts w:ascii="Calibri" w:eastAsia="Calibri" w:hAnsi="Calibri" w:cs="Calibri"/>
      <w:sz w:val="18"/>
      <w:szCs w:val="18"/>
      <w:lang w:bidi="en-US"/>
    </w:rPr>
  </w:style>
  <w:style w:type="character" w:customStyle="1" w:styleId="BodyTextChar">
    <w:name w:val="Body Text Char"/>
    <w:basedOn w:val="DefaultParagraphFont"/>
    <w:link w:val="BodyText"/>
    <w:uiPriority w:val="1"/>
    <w:rsid w:val="00BC27BC"/>
    <w:rPr>
      <w:rFonts w:ascii="Calibri" w:eastAsia="Calibri" w:hAnsi="Calibri" w:cs="Calibri"/>
      <w:sz w:val="18"/>
      <w:szCs w:val="18"/>
      <w:lang w:bidi="en-US"/>
    </w:rPr>
  </w:style>
  <w:style w:type="character" w:customStyle="1" w:styleId="Heading3Char">
    <w:name w:val="Heading 3 Char"/>
    <w:basedOn w:val="DefaultParagraphFont"/>
    <w:link w:val="Heading3"/>
    <w:uiPriority w:val="9"/>
    <w:rsid w:val="00D82616"/>
    <w:rPr>
      <w:rFonts w:ascii="Segoe UI" w:eastAsiaTheme="minorEastAsia" w:hAnsi="Segoe UI" w:cs="Times New Roman (Body CS)"/>
      <w:b/>
      <w:bCs/>
      <w:i/>
      <w:color w:val="5C2D91" w:themeColor="accent1"/>
    </w:rPr>
  </w:style>
  <w:style w:type="paragraph" w:styleId="ListParagraph">
    <w:name w:val="List Paragraph"/>
    <w:basedOn w:val="Normal"/>
    <w:uiPriority w:val="34"/>
    <w:qFormat/>
    <w:rsid w:val="00B43204"/>
    <w:pPr>
      <w:widowControl w:val="0"/>
      <w:autoSpaceDE w:val="0"/>
      <w:autoSpaceDN w:val="0"/>
      <w:spacing w:before="0" w:after="0" w:line="240" w:lineRule="auto"/>
      <w:ind w:left="321" w:hanging="130"/>
    </w:pPr>
    <w:rPr>
      <w:rFonts w:ascii="Calibri" w:eastAsia="Calibri" w:hAnsi="Calibri" w:cs="Calibri"/>
      <w:sz w:val="22"/>
      <w:szCs w:val="22"/>
      <w:lang w:bidi="en-US"/>
    </w:rPr>
  </w:style>
  <w:style w:type="paragraph" w:customStyle="1" w:styleId="Bullets">
    <w:name w:val="Bullets"/>
    <w:basedOn w:val="Normal"/>
    <w:qFormat/>
    <w:rsid w:val="00B52E0E"/>
    <w:pPr>
      <w:numPr>
        <w:numId w:val="1"/>
      </w:numPr>
      <w:spacing w:before="60" w:after="60"/>
    </w:pPr>
    <w:rPr>
      <w:rFonts w:cs="Times New Roman (Body CS)"/>
      <w:color w:val="0D0D0D" w:themeColor="text2"/>
      <w:sz w:val="22"/>
    </w:rPr>
  </w:style>
  <w:style w:type="paragraph" w:styleId="BalloonText">
    <w:name w:val="Balloon Text"/>
    <w:basedOn w:val="Normal"/>
    <w:link w:val="BalloonTextChar"/>
    <w:uiPriority w:val="99"/>
    <w:semiHidden/>
    <w:unhideWhenUsed/>
    <w:rsid w:val="006E6C60"/>
    <w:pPr>
      <w:spacing w:before="0"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C60"/>
    <w:rPr>
      <w:rFonts w:ascii="Times New Roman" w:hAnsi="Times New Roman"/>
      <w:sz w:val="18"/>
      <w:szCs w:val="18"/>
    </w:rPr>
  </w:style>
  <w:style w:type="paragraph" w:customStyle="1" w:styleId="LargeHeading">
    <w:name w:val="Large Heading"/>
    <w:basedOn w:val="Heading1"/>
    <w:qFormat/>
    <w:rsid w:val="006E6C60"/>
    <w:rPr>
      <w:sz w:val="40"/>
      <w:szCs w:val="40"/>
    </w:rPr>
  </w:style>
  <w:style w:type="character" w:styleId="Hyperlink">
    <w:name w:val="Hyperlink"/>
    <w:basedOn w:val="DefaultParagraphFont"/>
    <w:uiPriority w:val="99"/>
    <w:unhideWhenUsed/>
    <w:rsid w:val="00E3259A"/>
    <w:rPr>
      <w:color w:val="0078D4" w:themeColor="hyperlink"/>
      <w:u w:val="single"/>
    </w:rPr>
  </w:style>
  <w:style w:type="paragraph" w:styleId="TOC1">
    <w:name w:val="toc 1"/>
    <w:basedOn w:val="Normal"/>
    <w:next w:val="Normal"/>
    <w:autoRedefine/>
    <w:uiPriority w:val="39"/>
    <w:unhideWhenUsed/>
    <w:rsid w:val="0057667B"/>
    <w:pPr>
      <w:spacing w:after="0"/>
    </w:pPr>
    <w:rPr>
      <w:rFonts w:ascii="Segoe UI Semibold" w:hAnsi="Segoe UI Semibold"/>
      <w:bCs/>
      <w:iCs/>
    </w:rPr>
  </w:style>
  <w:style w:type="paragraph" w:styleId="TOC2">
    <w:name w:val="toc 2"/>
    <w:basedOn w:val="Normal"/>
    <w:next w:val="Normal"/>
    <w:autoRedefine/>
    <w:uiPriority w:val="39"/>
    <w:unhideWhenUsed/>
    <w:rsid w:val="0057667B"/>
    <w:pPr>
      <w:spacing w:after="0"/>
      <w:ind w:left="240"/>
    </w:pPr>
    <w:rPr>
      <w:bCs/>
      <w:sz w:val="22"/>
      <w:szCs w:val="22"/>
    </w:rPr>
  </w:style>
  <w:style w:type="paragraph" w:customStyle="1" w:styleId="Default">
    <w:name w:val="Default"/>
    <w:rsid w:val="00E3259A"/>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BD1566"/>
    <w:rPr>
      <w:color w:val="0078D4" w:themeColor="followedHyperlink"/>
      <w:u w:val="single"/>
    </w:rPr>
  </w:style>
  <w:style w:type="character" w:styleId="UnresolvedMention">
    <w:name w:val="Unresolved Mention"/>
    <w:basedOn w:val="DefaultParagraphFont"/>
    <w:uiPriority w:val="99"/>
    <w:semiHidden/>
    <w:unhideWhenUsed/>
    <w:rsid w:val="00BD1566"/>
    <w:rPr>
      <w:color w:val="605E5C"/>
      <w:shd w:val="clear" w:color="auto" w:fill="E1DFDD"/>
    </w:rPr>
  </w:style>
  <w:style w:type="paragraph" w:customStyle="1" w:styleId="imagecredit">
    <w:name w:val="image credit"/>
    <w:basedOn w:val="BodyText"/>
    <w:qFormat/>
    <w:rsid w:val="002A2BCF"/>
    <w:pPr>
      <w:spacing w:line="216" w:lineRule="auto"/>
    </w:pPr>
    <w:rPr>
      <w:rFonts w:ascii="Segoe UI" w:hAnsi="Segoe UI" w:cs="Segoe UI"/>
      <w:i/>
      <w:iCs/>
      <w:color w:val="0D0D0D" w:themeColor="text2"/>
    </w:rPr>
  </w:style>
  <w:style w:type="paragraph" w:styleId="IntenseQuote">
    <w:name w:val="Intense Quote"/>
    <w:basedOn w:val="Normal"/>
    <w:next w:val="Normal"/>
    <w:link w:val="IntenseQuoteChar"/>
    <w:uiPriority w:val="30"/>
    <w:qFormat/>
    <w:rsid w:val="00BD1566"/>
    <w:pPr>
      <w:widowControl w:val="0"/>
      <w:pBdr>
        <w:top w:val="single" w:sz="4" w:space="10" w:color="5C2D91" w:themeColor="accent1"/>
        <w:bottom w:val="single" w:sz="4" w:space="10" w:color="5C2D91" w:themeColor="accent1"/>
      </w:pBdr>
      <w:autoSpaceDE w:val="0"/>
      <w:autoSpaceDN w:val="0"/>
      <w:spacing w:before="360" w:after="360" w:line="240" w:lineRule="auto"/>
      <w:ind w:left="864" w:right="864"/>
      <w:jc w:val="center"/>
    </w:pPr>
    <w:rPr>
      <w:rFonts w:ascii="Arial" w:eastAsia="Arial" w:hAnsi="Arial" w:cs="Arial"/>
      <w:i/>
      <w:iCs/>
      <w:color w:val="5C2D91" w:themeColor="accent1"/>
      <w:sz w:val="22"/>
      <w:szCs w:val="22"/>
      <w:lang w:bidi="en-US"/>
    </w:rPr>
  </w:style>
  <w:style w:type="character" w:customStyle="1" w:styleId="IntenseQuoteChar">
    <w:name w:val="Intense Quote Char"/>
    <w:basedOn w:val="DefaultParagraphFont"/>
    <w:link w:val="IntenseQuote"/>
    <w:uiPriority w:val="30"/>
    <w:rsid w:val="00BD1566"/>
    <w:rPr>
      <w:rFonts w:ascii="Arial" w:eastAsia="Arial" w:hAnsi="Arial" w:cs="Arial"/>
      <w:i/>
      <w:iCs/>
      <w:color w:val="5C2D91" w:themeColor="accent1"/>
      <w:sz w:val="22"/>
      <w:szCs w:val="22"/>
      <w:lang w:bidi="en-US"/>
    </w:rPr>
  </w:style>
  <w:style w:type="paragraph" w:customStyle="1" w:styleId="SidebarHeading">
    <w:name w:val="Sidebar Heading"/>
    <w:basedOn w:val="Subtitle"/>
    <w:qFormat/>
    <w:rsid w:val="00840445"/>
    <w:rPr>
      <w:b/>
      <w:bCs/>
      <w:color w:val="8661C5" w:themeColor="accent3"/>
    </w:rPr>
  </w:style>
  <w:style w:type="paragraph" w:customStyle="1" w:styleId="SidebarText">
    <w:name w:val="Sidebar Text"/>
    <w:basedOn w:val="Heading2"/>
    <w:qFormat/>
    <w:rsid w:val="00F463F0"/>
    <w:pPr>
      <w:spacing w:before="120" w:after="120"/>
    </w:pPr>
    <w:rPr>
      <w:rFonts w:cs="Times New Roman (Headings CS)"/>
      <w:i w:val="0"/>
      <w:iCs/>
      <w:color w:val="5C2D91" w:themeColor="accent1"/>
      <w:w w:val="100"/>
      <w:sz w:val="21"/>
      <w:szCs w:val="22"/>
    </w:rPr>
  </w:style>
  <w:style w:type="paragraph" w:styleId="NoSpacing">
    <w:name w:val="No Spacing"/>
    <w:uiPriority w:val="1"/>
    <w:rsid w:val="00D82616"/>
    <w:rPr>
      <w:rFonts w:ascii="Segoe UI" w:hAnsi="Segoe UI"/>
    </w:rPr>
  </w:style>
  <w:style w:type="paragraph" w:customStyle="1" w:styleId="Figure">
    <w:name w:val="Figure"/>
    <w:basedOn w:val="BodyText"/>
    <w:qFormat/>
    <w:rsid w:val="002A2BCF"/>
    <w:rPr>
      <w:rFonts w:ascii="Segoe UI Semibold" w:hAnsi="Segoe UI Semibold" w:cstheme="majorHAnsi"/>
      <w:b/>
      <w:bCs/>
      <w:noProof/>
      <w:color w:val="0D0D0D" w:themeColor="text2"/>
      <w:sz w:val="20"/>
      <w:szCs w:val="15"/>
      <w:lang w:bidi="ar-SA"/>
    </w:rPr>
  </w:style>
  <w:style w:type="paragraph" w:customStyle="1" w:styleId="Textbody">
    <w:name w:val="Text body"/>
    <w:basedOn w:val="Normal"/>
    <w:rsid w:val="002A2BCF"/>
    <w:pPr>
      <w:suppressAutoHyphens/>
      <w:autoSpaceDN w:val="0"/>
      <w:spacing w:before="0" w:after="0" w:line="240" w:lineRule="auto"/>
    </w:pPr>
    <w:rPr>
      <w:rFonts w:ascii="Calibri" w:eastAsia="Arial" w:hAnsi="Calibri" w:cs="Calibri"/>
      <w:color w:val="000000"/>
      <w:kern w:val="3"/>
      <w:lang w:val="en-GB" w:bidi="en-US"/>
    </w:rPr>
  </w:style>
  <w:style w:type="table" w:styleId="TableGrid">
    <w:name w:val="Table Grid"/>
    <w:basedOn w:val="TableNormal"/>
    <w:uiPriority w:val="59"/>
    <w:rsid w:val="001A6D1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rgeNumbers">
    <w:name w:val="Large Numbers"/>
    <w:basedOn w:val="Heading1"/>
    <w:qFormat/>
    <w:rsid w:val="0018167D"/>
    <w:pPr>
      <w:numPr>
        <w:numId w:val="2"/>
      </w:numPr>
    </w:pPr>
    <w:rPr>
      <w:sz w:val="24"/>
    </w:rPr>
  </w:style>
  <w:style w:type="paragraph" w:customStyle="1" w:styleId="SmallNumbers">
    <w:name w:val="Small Numbers"/>
    <w:basedOn w:val="Bullets"/>
    <w:qFormat/>
    <w:rsid w:val="00DC29AF"/>
    <w:pPr>
      <w:numPr>
        <w:numId w:val="3"/>
      </w:numPr>
    </w:pPr>
  </w:style>
  <w:style w:type="paragraph" w:styleId="TOC3">
    <w:name w:val="toc 3"/>
    <w:basedOn w:val="Normal"/>
    <w:next w:val="Normal"/>
    <w:autoRedefine/>
    <w:uiPriority w:val="39"/>
    <w:unhideWhenUsed/>
    <w:rsid w:val="0057667B"/>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57667B"/>
    <w:pPr>
      <w:spacing w:before="0" w:after="0"/>
      <w:ind w:left="720"/>
    </w:pPr>
    <w:rPr>
      <w:rFonts w:asciiTheme="minorHAnsi" w:hAnsiTheme="minorHAnsi"/>
      <w:sz w:val="20"/>
      <w:szCs w:val="20"/>
    </w:rPr>
  </w:style>
  <w:style w:type="paragraph" w:styleId="TOC5">
    <w:name w:val="toc 5"/>
    <w:basedOn w:val="Normal"/>
    <w:next w:val="Normal"/>
    <w:autoRedefine/>
    <w:uiPriority w:val="39"/>
    <w:unhideWhenUsed/>
    <w:rsid w:val="0057667B"/>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57667B"/>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57667B"/>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57667B"/>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57667B"/>
    <w:pPr>
      <w:spacing w:before="0" w:after="0"/>
      <w:ind w:left="1920"/>
    </w:pPr>
    <w:rPr>
      <w:rFonts w:asciiTheme="minorHAnsi" w:hAnsiTheme="minorHAnsi"/>
      <w:sz w:val="20"/>
      <w:szCs w:val="20"/>
    </w:rPr>
  </w:style>
  <w:style w:type="character" w:customStyle="1" w:styleId="Heading4Char">
    <w:name w:val="Heading 4 Char"/>
    <w:basedOn w:val="DefaultParagraphFont"/>
    <w:link w:val="Heading4"/>
    <w:uiPriority w:val="9"/>
    <w:semiHidden/>
    <w:rsid w:val="0057667B"/>
    <w:rPr>
      <w:rFonts w:asciiTheme="majorHAnsi" w:eastAsiaTheme="majorEastAsia" w:hAnsiTheme="majorHAnsi" w:cstheme="majorBidi"/>
      <w:i/>
      <w:iCs/>
      <w:color w:val="44216C" w:themeColor="accent1" w:themeShade="BF"/>
    </w:rPr>
  </w:style>
  <w:style w:type="paragraph" w:styleId="TOCHeading">
    <w:name w:val="TOC Heading"/>
    <w:basedOn w:val="Heading1"/>
    <w:next w:val="Normal"/>
    <w:uiPriority w:val="39"/>
    <w:unhideWhenUsed/>
    <w:qFormat/>
    <w:rsid w:val="0057667B"/>
    <w:pPr>
      <w:spacing w:before="480" w:line="276" w:lineRule="auto"/>
      <w:outlineLvl w:val="9"/>
    </w:pPr>
    <w:rPr>
      <w:rFonts w:asciiTheme="majorHAnsi" w:hAnsiTheme="majorHAnsi"/>
      <w:bCs/>
      <w:color w:val="44216C" w:themeColor="accent1" w:themeShade="BF"/>
      <w:sz w:val="28"/>
      <w:szCs w:val="28"/>
    </w:rPr>
  </w:style>
  <w:style w:type="paragraph" w:styleId="NormalWeb">
    <w:name w:val="Normal (Web)"/>
    <w:basedOn w:val="Normal"/>
    <w:uiPriority w:val="99"/>
    <w:semiHidden/>
    <w:unhideWhenUsed/>
    <w:rsid w:val="006F0D00"/>
    <w:pPr>
      <w:spacing w:before="100" w:beforeAutospacing="1" w:after="100" w:afterAutospacing="1" w:line="240" w:lineRule="auto"/>
    </w:pPr>
    <w:rPr>
      <w:rFonts w:ascii="Times New Roman" w:eastAsia="Times New Roman" w:hAnsi="Times New Roman" w:cs="Times New Roman"/>
    </w:rPr>
  </w:style>
  <w:style w:type="paragraph" w:customStyle="1" w:styleId="paragraph">
    <w:name w:val="paragraph"/>
    <w:basedOn w:val="Normal"/>
    <w:rsid w:val="002E0B45"/>
    <w:pPr>
      <w:spacing w:before="100" w:beforeAutospacing="1" w:after="100" w:afterAutospacing="1" w:line="240" w:lineRule="auto"/>
    </w:pPr>
    <w:rPr>
      <w:rFonts w:ascii="Times New Roman" w:eastAsia="Times New Roman" w:hAnsi="Times New Roman" w:cs="Times New Roman"/>
      <w:lang w:val="en-AU" w:eastAsia="en-GB"/>
    </w:rPr>
  </w:style>
  <w:style w:type="character" w:customStyle="1" w:styleId="eop">
    <w:name w:val="eop"/>
    <w:basedOn w:val="DefaultParagraphFont"/>
    <w:rsid w:val="002E0B45"/>
  </w:style>
  <w:style w:type="character" w:customStyle="1" w:styleId="normaltextrun">
    <w:name w:val="normaltextrun"/>
    <w:basedOn w:val="DefaultParagraphFont"/>
    <w:rsid w:val="002E0B45"/>
  </w:style>
  <w:style w:type="character" w:customStyle="1" w:styleId="tabchar">
    <w:name w:val="tabchar"/>
    <w:basedOn w:val="DefaultParagraphFont"/>
    <w:rsid w:val="002E0B45"/>
  </w:style>
  <w:style w:type="character" w:customStyle="1" w:styleId="scxw197358880">
    <w:name w:val="scxw197358880"/>
    <w:basedOn w:val="DefaultParagraphFont"/>
    <w:rsid w:val="00A57DDD"/>
  </w:style>
  <w:style w:type="paragraph" w:styleId="z-TopofForm">
    <w:name w:val="HTML Top of Form"/>
    <w:basedOn w:val="Normal"/>
    <w:next w:val="Normal"/>
    <w:link w:val="z-TopofFormChar"/>
    <w:hidden/>
    <w:uiPriority w:val="99"/>
    <w:semiHidden/>
    <w:unhideWhenUsed/>
    <w:rsid w:val="00067558"/>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75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7558"/>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7558"/>
    <w:rPr>
      <w:rFonts w:ascii="Arial" w:eastAsia="Times New Roman" w:hAnsi="Arial" w:cs="Arial"/>
      <w:vanish/>
      <w:sz w:val="16"/>
      <w:szCs w:val="16"/>
    </w:rPr>
  </w:style>
  <w:style w:type="paragraph" w:styleId="Revision">
    <w:name w:val="Revision"/>
    <w:hidden/>
    <w:uiPriority w:val="99"/>
    <w:semiHidden/>
    <w:rsid w:val="009159E5"/>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2659">
      <w:bodyDiv w:val="1"/>
      <w:marLeft w:val="0"/>
      <w:marRight w:val="0"/>
      <w:marTop w:val="0"/>
      <w:marBottom w:val="0"/>
      <w:divBdr>
        <w:top w:val="none" w:sz="0" w:space="0" w:color="auto"/>
        <w:left w:val="none" w:sz="0" w:space="0" w:color="auto"/>
        <w:bottom w:val="none" w:sz="0" w:space="0" w:color="auto"/>
        <w:right w:val="none" w:sz="0" w:space="0" w:color="auto"/>
      </w:divBdr>
      <w:divsChild>
        <w:div w:id="1171484611">
          <w:marLeft w:val="0"/>
          <w:marRight w:val="0"/>
          <w:marTop w:val="0"/>
          <w:marBottom w:val="0"/>
          <w:divBdr>
            <w:top w:val="none" w:sz="0" w:space="0" w:color="auto"/>
            <w:left w:val="none" w:sz="0" w:space="0" w:color="auto"/>
            <w:bottom w:val="none" w:sz="0" w:space="0" w:color="auto"/>
            <w:right w:val="none" w:sz="0" w:space="0" w:color="auto"/>
          </w:divBdr>
          <w:divsChild>
            <w:div w:id="850025612">
              <w:marLeft w:val="0"/>
              <w:marRight w:val="0"/>
              <w:marTop w:val="0"/>
              <w:marBottom w:val="0"/>
              <w:divBdr>
                <w:top w:val="none" w:sz="0" w:space="0" w:color="auto"/>
                <w:left w:val="none" w:sz="0" w:space="0" w:color="auto"/>
                <w:bottom w:val="none" w:sz="0" w:space="0" w:color="auto"/>
                <w:right w:val="none" w:sz="0" w:space="0" w:color="auto"/>
              </w:divBdr>
            </w:div>
            <w:div w:id="1566910372">
              <w:marLeft w:val="0"/>
              <w:marRight w:val="0"/>
              <w:marTop w:val="0"/>
              <w:marBottom w:val="0"/>
              <w:divBdr>
                <w:top w:val="none" w:sz="0" w:space="0" w:color="auto"/>
                <w:left w:val="none" w:sz="0" w:space="0" w:color="auto"/>
                <w:bottom w:val="none" w:sz="0" w:space="0" w:color="auto"/>
                <w:right w:val="none" w:sz="0" w:space="0" w:color="auto"/>
              </w:divBdr>
            </w:div>
          </w:divsChild>
        </w:div>
        <w:div w:id="2016766016">
          <w:marLeft w:val="0"/>
          <w:marRight w:val="0"/>
          <w:marTop w:val="0"/>
          <w:marBottom w:val="0"/>
          <w:divBdr>
            <w:top w:val="none" w:sz="0" w:space="0" w:color="auto"/>
            <w:left w:val="none" w:sz="0" w:space="0" w:color="auto"/>
            <w:bottom w:val="none" w:sz="0" w:space="0" w:color="auto"/>
            <w:right w:val="none" w:sz="0" w:space="0" w:color="auto"/>
          </w:divBdr>
          <w:divsChild>
            <w:div w:id="761531686">
              <w:marLeft w:val="0"/>
              <w:marRight w:val="0"/>
              <w:marTop w:val="0"/>
              <w:marBottom w:val="0"/>
              <w:divBdr>
                <w:top w:val="none" w:sz="0" w:space="0" w:color="auto"/>
                <w:left w:val="none" w:sz="0" w:space="0" w:color="auto"/>
                <w:bottom w:val="none" w:sz="0" w:space="0" w:color="auto"/>
                <w:right w:val="none" w:sz="0" w:space="0" w:color="auto"/>
              </w:divBdr>
            </w:div>
            <w:div w:id="1022318344">
              <w:marLeft w:val="0"/>
              <w:marRight w:val="0"/>
              <w:marTop w:val="0"/>
              <w:marBottom w:val="0"/>
              <w:divBdr>
                <w:top w:val="none" w:sz="0" w:space="0" w:color="auto"/>
                <w:left w:val="none" w:sz="0" w:space="0" w:color="auto"/>
                <w:bottom w:val="none" w:sz="0" w:space="0" w:color="auto"/>
                <w:right w:val="none" w:sz="0" w:space="0" w:color="auto"/>
              </w:divBdr>
            </w:div>
            <w:div w:id="19166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4427">
      <w:bodyDiv w:val="1"/>
      <w:marLeft w:val="0"/>
      <w:marRight w:val="0"/>
      <w:marTop w:val="0"/>
      <w:marBottom w:val="0"/>
      <w:divBdr>
        <w:top w:val="none" w:sz="0" w:space="0" w:color="auto"/>
        <w:left w:val="none" w:sz="0" w:space="0" w:color="auto"/>
        <w:bottom w:val="none" w:sz="0" w:space="0" w:color="auto"/>
        <w:right w:val="none" w:sz="0" w:space="0" w:color="auto"/>
      </w:divBdr>
    </w:div>
    <w:div w:id="136344270">
      <w:bodyDiv w:val="1"/>
      <w:marLeft w:val="0"/>
      <w:marRight w:val="0"/>
      <w:marTop w:val="0"/>
      <w:marBottom w:val="0"/>
      <w:divBdr>
        <w:top w:val="none" w:sz="0" w:space="0" w:color="auto"/>
        <w:left w:val="none" w:sz="0" w:space="0" w:color="auto"/>
        <w:bottom w:val="none" w:sz="0" w:space="0" w:color="auto"/>
        <w:right w:val="none" w:sz="0" w:space="0" w:color="auto"/>
      </w:divBdr>
      <w:divsChild>
        <w:div w:id="1030061932">
          <w:marLeft w:val="0"/>
          <w:marRight w:val="0"/>
          <w:marTop w:val="0"/>
          <w:marBottom w:val="0"/>
          <w:divBdr>
            <w:top w:val="none" w:sz="0" w:space="0" w:color="auto"/>
            <w:left w:val="none" w:sz="0" w:space="0" w:color="auto"/>
            <w:bottom w:val="none" w:sz="0" w:space="0" w:color="auto"/>
            <w:right w:val="none" w:sz="0" w:space="0" w:color="auto"/>
          </w:divBdr>
          <w:divsChild>
            <w:div w:id="860362538">
              <w:marLeft w:val="0"/>
              <w:marRight w:val="0"/>
              <w:marTop w:val="0"/>
              <w:marBottom w:val="0"/>
              <w:divBdr>
                <w:top w:val="single" w:sz="2" w:space="0" w:color="D9D9E3"/>
                <w:left w:val="single" w:sz="2" w:space="0" w:color="D9D9E3"/>
                <w:bottom w:val="single" w:sz="2" w:space="0" w:color="D9D9E3"/>
                <w:right w:val="single" w:sz="2" w:space="0" w:color="D9D9E3"/>
              </w:divBdr>
              <w:divsChild>
                <w:div w:id="1357392487">
                  <w:marLeft w:val="0"/>
                  <w:marRight w:val="0"/>
                  <w:marTop w:val="0"/>
                  <w:marBottom w:val="0"/>
                  <w:divBdr>
                    <w:top w:val="single" w:sz="2" w:space="0" w:color="D9D9E3"/>
                    <w:left w:val="single" w:sz="2" w:space="0" w:color="D9D9E3"/>
                    <w:bottom w:val="single" w:sz="2" w:space="0" w:color="D9D9E3"/>
                    <w:right w:val="single" w:sz="2" w:space="0" w:color="D9D9E3"/>
                  </w:divBdr>
                  <w:divsChild>
                    <w:div w:id="204186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9099820">
          <w:marLeft w:val="0"/>
          <w:marRight w:val="0"/>
          <w:marTop w:val="0"/>
          <w:marBottom w:val="0"/>
          <w:divBdr>
            <w:top w:val="single" w:sz="2" w:space="0" w:color="D9D9E3"/>
            <w:left w:val="single" w:sz="2" w:space="0" w:color="D9D9E3"/>
            <w:bottom w:val="single" w:sz="2" w:space="0" w:color="D9D9E3"/>
            <w:right w:val="single" w:sz="2" w:space="0" w:color="D9D9E3"/>
          </w:divBdr>
          <w:divsChild>
            <w:div w:id="1905796855">
              <w:marLeft w:val="0"/>
              <w:marRight w:val="0"/>
              <w:marTop w:val="0"/>
              <w:marBottom w:val="0"/>
              <w:divBdr>
                <w:top w:val="single" w:sz="2" w:space="0" w:color="D9D9E3"/>
                <w:left w:val="single" w:sz="2" w:space="0" w:color="D9D9E3"/>
                <w:bottom w:val="single" w:sz="2" w:space="0" w:color="D9D9E3"/>
                <w:right w:val="single" w:sz="2" w:space="0" w:color="D9D9E3"/>
              </w:divBdr>
              <w:divsChild>
                <w:div w:id="1228489672">
                  <w:marLeft w:val="0"/>
                  <w:marRight w:val="0"/>
                  <w:marTop w:val="0"/>
                  <w:marBottom w:val="0"/>
                  <w:divBdr>
                    <w:top w:val="single" w:sz="2" w:space="0" w:color="D9D9E3"/>
                    <w:left w:val="single" w:sz="2" w:space="0" w:color="D9D9E3"/>
                    <w:bottom w:val="single" w:sz="2" w:space="0" w:color="D9D9E3"/>
                    <w:right w:val="single" w:sz="2" w:space="0" w:color="D9D9E3"/>
                  </w:divBdr>
                  <w:divsChild>
                    <w:div w:id="531578880">
                      <w:marLeft w:val="0"/>
                      <w:marRight w:val="0"/>
                      <w:marTop w:val="0"/>
                      <w:marBottom w:val="0"/>
                      <w:divBdr>
                        <w:top w:val="single" w:sz="2" w:space="0" w:color="D9D9E3"/>
                        <w:left w:val="single" w:sz="2" w:space="0" w:color="D9D9E3"/>
                        <w:bottom w:val="single" w:sz="2" w:space="0" w:color="D9D9E3"/>
                        <w:right w:val="single" w:sz="2" w:space="0" w:color="D9D9E3"/>
                      </w:divBdr>
                      <w:divsChild>
                        <w:div w:id="1775200731">
                          <w:marLeft w:val="0"/>
                          <w:marRight w:val="0"/>
                          <w:marTop w:val="0"/>
                          <w:marBottom w:val="0"/>
                          <w:divBdr>
                            <w:top w:val="single" w:sz="2" w:space="0" w:color="auto"/>
                            <w:left w:val="single" w:sz="2" w:space="0" w:color="auto"/>
                            <w:bottom w:val="single" w:sz="6" w:space="0" w:color="auto"/>
                            <w:right w:val="single" w:sz="2" w:space="0" w:color="auto"/>
                          </w:divBdr>
                          <w:divsChild>
                            <w:div w:id="1005479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5357">
                                  <w:marLeft w:val="0"/>
                                  <w:marRight w:val="0"/>
                                  <w:marTop w:val="0"/>
                                  <w:marBottom w:val="0"/>
                                  <w:divBdr>
                                    <w:top w:val="single" w:sz="2" w:space="0" w:color="D9D9E3"/>
                                    <w:left w:val="single" w:sz="2" w:space="0" w:color="D9D9E3"/>
                                    <w:bottom w:val="single" w:sz="2" w:space="0" w:color="D9D9E3"/>
                                    <w:right w:val="single" w:sz="2" w:space="0" w:color="D9D9E3"/>
                                  </w:divBdr>
                                  <w:divsChild>
                                    <w:div w:id="1240139198">
                                      <w:marLeft w:val="0"/>
                                      <w:marRight w:val="0"/>
                                      <w:marTop w:val="0"/>
                                      <w:marBottom w:val="0"/>
                                      <w:divBdr>
                                        <w:top w:val="single" w:sz="2" w:space="0" w:color="D9D9E3"/>
                                        <w:left w:val="single" w:sz="2" w:space="0" w:color="D9D9E3"/>
                                        <w:bottom w:val="single" w:sz="2" w:space="0" w:color="D9D9E3"/>
                                        <w:right w:val="single" w:sz="2" w:space="0" w:color="D9D9E3"/>
                                      </w:divBdr>
                                      <w:divsChild>
                                        <w:div w:id="1563180378">
                                          <w:marLeft w:val="0"/>
                                          <w:marRight w:val="0"/>
                                          <w:marTop w:val="0"/>
                                          <w:marBottom w:val="0"/>
                                          <w:divBdr>
                                            <w:top w:val="single" w:sz="2" w:space="0" w:color="D9D9E3"/>
                                            <w:left w:val="single" w:sz="2" w:space="0" w:color="D9D9E3"/>
                                            <w:bottom w:val="single" w:sz="2" w:space="0" w:color="D9D9E3"/>
                                            <w:right w:val="single" w:sz="2" w:space="0" w:color="D9D9E3"/>
                                          </w:divBdr>
                                          <w:divsChild>
                                            <w:div w:id="141430427">
                                              <w:marLeft w:val="0"/>
                                              <w:marRight w:val="0"/>
                                              <w:marTop w:val="0"/>
                                              <w:marBottom w:val="0"/>
                                              <w:divBdr>
                                                <w:top w:val="single" w:sz="2" w:space="0" w:color="D9D9E3"/>
                                                <w:left w:val="single" w:sz="2" w:space="0" w:color="D9D9E3"/>
                                                <w:bottom w:val="single" w:sz="2" w:space="0" w:color="D9D9E3"/>
                                                <w:right w:val="single" w:sz="2" w:space="0" w:color="D9D9E3"/>
                                              </w:divBdr>
                                              <w:divsChild>
                                                <w:div w:id="220093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2907044">
      <w:bodyDiv w:val="1"/>
      <w:marLeft w:val="0"/>
      <w:marRight w:val="0"/>
      <w:marTop w:val="0"/>
      <w:marBottom w:val="0"/>
      <w:divBdr>
        <w:top w:val="none" w:sz="0" w:space="0" w:color="auto"/>
        <w:left w:val="none" w:sz="0" w:space="0" w:color="auto"/>
        <w:bottom w:val="none" w:sz="0" w:space="0" w:color="auto"/>
        <w:right w:val="none" w:sz="0" w:space="0" w:color="auto"/>
      </w:divBdr>
    </w:div>
    <w:div w:id="237180437">
      <w:bodyDiv w:val="1"/>
      <w:marLeft w:val="0"/>
      <w:marRight w:val="0"/>
      <w:marTop w:val="0"/>
      <w:marBottom w:val="0"/>
      <w:divBdr>
        <w:top w:val="none" w:sz="0" w:space="0" w:color="auto"/>
        <w:left w:val="none" w:sz="0" w:space="0" w:color="auto"/>
        <w:bottom w:val="none" w:sz="0" w:space="0" w:color="auto"/>
        <w:right w:val="none" w:sz="0" w:space="0" w:color="auto"/>
      </w:divBdr>
      <w:divsChild>
        <w:div w:id="336346376">
          <w:marLeft w:val="0"/>
          <w:marRight w:val="0"/>
          <w:marTop w:val="0"/>
          <w:marBottom w:val="0"/>
          <w:divBdr>
            <w:top w:val="none" w:sz="0" w:space="0" w:color="auto"/>
            <w:left w:val="none" w:sz="0" w:space="0" w:color="auto"/>
            <w:bottom w:val="none" w:sz="0" w:space="0" w:color="auto"/>
            <w:right w:val="none" w:sz="0" w:space="0" w:color="auto"/>
          </w:divBdr>
        </w:div>
        <w:div w:id="580331910">
          <w:marLeft w:val="0"/>
          <w:marRight w:val="0"/>
          <w:marTop w:val="0"/>
          <w:marBottom w:val="0"/>
          <w:divBdr>
            <w:top w:val="none" w:sz="0" w:space="0" w:color="auto"/>
            <w:left w:val="none" w:sz="0" w:space="0" w:color="auto"/>
            <w:bottom w:val="none" w:sz="0" w:space="0" w:color="auto"/>
            <w:right w:val="none" w:sz="0" w:space="0" w:color="auto"/>
          </w:divBdr>
        </w:div>
        <w:div w:id="1809279591">
          <w:marLeft w:val="0"/>
          <w:marRight w:val="0"/>
          <w:marTop w:val="0"/>
          <w:marBottom w:val="0"/>
          <w:divBdr>
            <w:top w:val="none" w:sz="0" w:space="0" w:color="auto"/>
            <w:left w:val="none" w:sz="0" w:space="0" w:color="auto"/>
            <w:bottom w:val="none" w:sz="0" w:space="0" w:color="auto"/>
            <w:right w:val="none" w:sz="0" w:space="0" w:color="auto"/>
          </w:divBdr>
        </w:div>
        <w:div w:id="1889755346">
          <w:marLeft w:val="0"/>
          <w:marRight w:val="0"/>
          <w:marTop w:val="0"/>
          <w:marBottom w:val="0"/>
          <w:divBdr>
            <w:top w:val="none" w:sz="0" w:space="0" w:color="auto"/>
            <w:left w:val="none" w:sz="0" w:space="0" w:color="auto"/>
            <w:bottom w:val="none" w:sz="0" w:space="0" w:color="auto"/>
            <w:right w:val="none" w:sz="0" w:space="0" w:color="auto"/>
          </w:divBdr>
        </w:div>
        <w:div w:id="2121217268">
          <w:marLeft w:val="0"/>
          <w:marRight w:val="0"/>
          <w:marTop w:val="0"/>
          <w:marBottom w:val="0"/>
          <w:divBdr>
            <w:top w:val="none" w:sz="0" w:space="0" w:color="auto"/>
            <w:left w:val="none" w:sz="0" w:space="0" w:color="auto"/>
            <w:bottom w:val="none" w:sz="0" w:space="0" w:color="auto"/>
            <w:right w:val="none" w:sz="0" w:space="0" w:color="auto"/>
          </w:divBdr>
        </w:div>
      </w:divsChild>
    </w:div>
    <w:div w:id="291525011">
      <w:bodyDiv w:val="1"/>
      <w:marLeft w:val="0"/>
      <w:marRight w:val="0"/>
      <w:marTop w:val="0"/>
      <w:marBottom w:val="0"/>
      <w:divBdr>
        <w:top w:val="none" w:sz="0" w:space="0" w:color="auto"/>
        <w:left w:val="none" w:sz="0" w:space="0" w:color="auto"/>
        <w:bottom w:val="none" w:sz="0" w:space="0" w:color="auto"/>
        <w:right w:val="none" w:sz="0" w:space="0" w:color="auto"/>
      </w:divBdr>
      <w:divsChild>
        <w:div w:id="67002392">
          <w:marLeft w:val="0"/>
          <w:marRight w:val="0"/>
          <w:marTop w:val="0"/>
          <w:marBottom w:val="0"/>
          <w:divBdr>
            <w:top w:val="none" w:sz="0" w:space="0" w:color="auto"/>
            <w:left w:val="none" w:sz="0" w:space="0" w:color="auto"/>
            <w:bottom w:val="none" w:sz="0" w:space="0" w:color="auto"/>
            <w:right w:val="none" w:sz="0" w:space="0" w:color="auto"/>
          </w:divBdr>
        </w:div>
        <w:div w:id="86735931">
          <w:marLeft w:val="0"/>
          <w:marRight w:val="0"/>
          <w:marTop w:val="0"/>
          <w:marBottom w:val="0"/>
          <w:divBdr>
            <w:top w:val="none" w:sz="0" w:space="0" w:color="auto"/>
            <w:left w:val="none" w:sz="0" w:space="0" w:color="auto"/>
            <w:bottom w:val="none" w:sz="0" w:space="0" w:color="auto"/>
            <w:right w:val="none" w:sz="0" w:space="0" w:color="auto"/>
          </w:divBdr>
        </w:div>
        <w:div w:id="127552728">
          <w:marLeft w:val="0"/>
          <w:marRight w:val="0"/>
          <w:marTop w:val="0"/>
          <w:marBottom w:val="0"/>
          <w:divBdr>
            <w:top w:val="none" w:sz="0" w:space="0" w:color="auto"/>
            <w:left w:val="none" w:sz="0" w:space="0" w:color="auto"/>
            <w:bottom w:val="none" w:sz="0" w:space="0" w:color="auto"/>
            <w:right w:val="none" w:sz="0" w:space="0" w:color="auto"/>
          </w:divBdr>
        </w:div>
        <w:div w:id="146633441">
          <w:marLeft w:val="0"/>
          <w:marRight w:val="0"/>
          <w:marTop w:val="0"/>
          <w:marBottom w:val="0"/>
          <w:divBdr>
            <w:top w:val="none" w:sz="0" w:space="0" w:color="auto"/>
            <w:left w:val="none" w:sz="0" w:space="0" w:color="auto"/>
            <w:bottom w:val="none" w:sz="0" w:space="0" w:color="auto"/>
            <w:right w:val="none" w:sz="0" w:space="0" w:color="auto"/>
          </w:divBdr>
        </w:div>
        <w:div w:id="338704480">
          <w:marLeft w:val="0"/>
          <w:marRight w:val="0"/>
          <w:marTop w:val="0"/>
          <w:marBottom w:val="0"/>
          <w:divBdr>
            <w:top w:val="none" w:sz="0" w:space="0" w:color="auto"/>
            <w:left w:val="none" w:sz="0" w:space="0" w:color="auto"/>
            <w:bottom w:val="none" w:sz="0" w:space="0" w:color="auto"/>
            <w:right w:val="none" w:sz="0" w:space="0" w:color="auto"/>
          </w:divBdr>
        </w:div>
        <w:div w:id="368577824">
          <w:marLeft w:val="0"/>
          <w:marRight w:val="0"/>
          <w:marTop w:val="0"/>
          <w:marBottom w:val="0"/>
          <w:divBdr>
            <w:top w:val="none" w:sz="0" w:space="0" w:color="auto"/>
            <w:left w:val="none" w:sz="0" w:space="0" w:color="auto"/>
            <w:bottom w:val="none" w:sz="0" w:space="0" w:color="auto"/>
            <w:right w:val="none" w:sz="0" w:space="0" w:color="auto"/>
          </w:divBdr>
        </w:div>
        <w:div w:id="416094633">
          <w:marLeft w:val="0"/>
          <w:marRight w:val="0"/>
          <w:marTop w:val="0"/>
          <w:marBottom w:val="0"/>
          <w:divBdr>
            <w:top w:val="none" w:sz="0" w:space="0" w:color="auto"/>
            <w:left w:val="none" w:sz="0" w:space="0" w:color="auto"/>
            <w:bottom w:val="none" w:sz="0" w:space="0" w:color="auto"/>
            <w:right w:val="none" w:sz="0" w:space="0" w:color="auto"/>
          </w:divBdr>
        </w:div>
        <w:div w:id="429667280">
          <w:marLeft w:val="0"/>
          <w:marRight w:val="0"/>
          <w:marTop w:val="0"/>
          <w:marBottom w:val="0"/>
          <w:divBdr>
            <w:top w:val="none" w:sz="0" w:space="0" w:color="auto"/>
            <w:left w:val="none" w:sz="0" w:space="0" w:color="auto"/>
            <w:bottom w:val="none" w:sz="0" w:space="0" w:color="auto"/>
            <w:right w:val="none" w:sz="0" w:space="0" w:color="auto"/>
          </w:divBdr>
        </w:div>
        <w:div w:id="715008663">
          <w:marLeft w:val="0"/>
          <w:marRight w:val="0"/>
          <w:marTop w:val="0"/>
          <w:marBottom w:val="0"/>
          <w:divBdr>
            <w:top w:val="none" w:sz="0" w:space="0" w:color="auto"/>
            <w:left w:val="none" w:sz="0" w:space="0" w:color="auto"/>
            <w:bottom w:val="none" w:sz="0" w:space="0" w:color="auto"/>
            <w:right w:val="none" w:sz="0" w:space="0" w:color="auto"/>
          </w:divBdr>
        </w:div>
        <w:div w:id="757798453">
          <w:marLeft w:val="0"/>
          <w:marRight w:val="0"/>
          <w:marTop w:val="0"/>
          <w:marBottom w:val="0"/>
          <w:divBdr>
            <w:top w:val="none" w:sz="0" w:space="0" w:color="auto"/>
            <w:left w:val="none" w:sz="0" w:space="0" w:color="auto"/>
            <w:bottom w:val="none" w:sz="0" w:space="0" w:color="auto"/>
            <w:right w:val="none" w:sz="0" w:space="0" w:color="auto"/>
          </w:divBdr>
        </w:div>
        <w:div w:id="764308476">
          <w:marLeft w:val="0"/>
          <w:marRight w:val="0"/>
          <w:marTop w:val="0"/>
          <w:marBottom w:val="0"/>
          <w:divBdr>
            <w:top w:val="none" w:sz="0" w:space="0" w:color="auto"/>
            <w:left w:val="none" w:sz="0" w:space="0" w:color="auto"/>
            <w:bottom w:val="none" w:sz="0" w:space="0" w:color="auto"/>
            <w:right w:val="none" w:sz="0" w:space="0" w:color="auto"/>
          </w:divBdr>
        </w:div>
        <w:div w:id="794762172">
          <w:marLeft w:val="0"/>
          <w:marRight w:val="0"/>
          <w:marTop w:val="0"/>
          <w:marBottom w:val="0"/>
          <w:divBdr>
            <w:top w:val="none" w:sz="0" w:space="0" w:color="auto"/>
            <w:left w:val="none" w:sz="0" w:space="0" w:color="auto"/>
            <w:bottom w:val="none" w:sz="0" w:space="0" w:color="auto"/>
            <w:right w:val="none" w:sz="0" w:space="0" w:color="auto"/>
          </w:divBdr>
          <w:divsChild>
            <w:div w:id="40716512">
              <w:marLeft w:val="0"/>
              <w:marRight w:val="0"/>
              <w:marTop w:val="0"/>
              <w:marBottom w:val="0"/>
              <w:divBdr>
                <w:top w:val="none" w:sz="0" w:space="0" w:color="auto"/>
                <w:left w:val="none" w:sz="0" w:space="0" w:color="auto"/>
                <w:bottom w:val="none" w:sz="0" w:space="0" w:color="auto"/>
                <w:right w:val="none" w:sz="0" w:space="0" w:color="auto"/>
              </w:divBdr>
            </w:div>
            <w:div w:id="538514749">
              <w:marLeft w:val="0"/>
              <w:marRight w:val="0"/>
              <w:marTop w:val="0"/>
              <w:marBottom w:val="0"/>
              <w:divBdr>
                <w:top w:val="none" w:sz="0" w:space="0" w:color="auto"/>
                <w:left w:val="none" w:sz="0" w:space="0" w:color="auto"/>
                <w:bottom w:val="none" w:sz="0" w:space="0" w:color="auto"/>
                <w:right w:val="none" w:sz="0" w:space="0" w:color="auto"/>
              </w:divBdr>
            </w:div>
            <w:div w:id="650913413">
              <w:marLeft w:val="0"/>
              <w:marRight w:val="0"/>
              <w:marTop w:val="0"/>
              <w:marBottom w:val="0"/>
              <w:divBdr>
                <w:top w:val="none" w:sz="0" w:space="0" w:color="auto"/>
                <w:left w:val="none" w:sz="0" w:space="0" w:color="auto"/>
                <w:bottom w:val="none" w:sz="0" w:space="0" w:color="auto"/>
                <w:right w:val="none" w:sz="0" w:space="0" w:color="auto"/>
              </w:divBdr>
            </w:div>
            <w:div w:id="1050572453">
              <w:marLeft w:val="0"/>
              <w:marRight w:val="0"/>
              <w:marTop w:val="0"/>
              <w:marBottom w:val="0"/>
              <w:divBdr>
                <w:top w:val="none" w:sz="0" w:space="0" w:color="auto"/>
                <w:left w:val="none" w:sz="0" w:space="0" w:color="auto"/>
                <w:bottom w:val="none" w:sz="0" w:space="0" w:color="auto"/>
                <w:right w:val="none" w:sz="0" w:space="0" w:color="auto"/>
              </w:divBdr>
            </w:div>
            <w:div w:id="1185442324">
              <w:marLeft w:val="0"/>
              <w:marRight w:val="0"/>
              <w:marTop w:val="0"/>
              <w:marBottom w:val="0"/>
              <w:divBdr>
                <w:top w:val="none" w:sz="0" w:space="0" w:color="auto"/>
                <w:left w:val="none" w:sz="0" w:space="0" w:color="auto"/>
                <w:bottom w:val="none" w:sz="0" w:space="0" w:color="auto"/>
                <w:right w:val="none" w:sz="0" w:space="0" w:color="auto"/>
              </w:divBdr>
            </w:div>
            <w:div w:id="1192692266">
              <w:marLeft w:val="0"/>
              <w:marRight w:val="0"/>
              <w:marTop w:val="0"/>
              <w:marBottom w:val="0"/>
              <w:divBdr>
                <w:top w:val="none" w:sz="0" w:space="0" w:color="auto"/>
                <w:left w:val="none" w:sz="0" w:space="0" w:color="auto"/>
                <w:bottom w:val="none" w:sz="0" w:space="0" w:color="auto"/>
                <w:right w:val="none" w:sz="0" w:space="0" w:color="auto"/>
              </w:divBdr>
            </w:div>
            <w:div w:id="1216743313">
              <w:marLeft w:val="0"/>
              <w:marRight w:val="0"/>
              <w:marTop w:val="0"/>
              <w:marBottom w:val="0"/>
              <w:divBdr>
                <w:top w:val="none" w:sz="0" w:space="0" w:color="auto"/>
                <w:left w:val="none" w:sz="0" w:space="0" w:color="auto"/>
                <w:bottom w:val="none" w:sz="0" w:space="0" w:color="auto"/>
                <w:right w:val="none" w:sz="0" w:space="0" w:color="auto"/>
              </w:divBdr>
            </w:div>
            <w:div w:id="1222250571">
              <w:marLeft w:val="0"/>
              <w:marRight w:val="0"/>
              <w:marTop w:val="0"/>
              <w:marBottom w:val="0"/>
              <w:divBdr>
                <w:top w:val="none" w:sz="0" w:space="0" w:color="auto"/>
                <w:left w:val="none" w:sz="0" w:space="0" w:color="auto"/>
                <w:bottom w:val="none" w:sz="0" w:space="0" w:color="auto"/>
                <w:right w:val="none" w:sz="0" w:space="0" w:color="auto"/>
              </w:divBdr>
            </w:div>
            <w:div w:id="1475565742">
              <w:marLeft w:val="0"/>
              <w:marRight w:val="0"/>
              <w:marTop w:val="0"/>
              <w:marBottom w:val="0"/>
              <w:divBdr>
                <w:top w:val="none" w:sz="0" w:space="0" w:color="auto"/>
                <w:left w:val="none" w:sz="0" w:space="0" w:color="auto"/>
                <w:bottom w:val="none" w:sz="0" w:space="0" w:color="auto"/>
                <w:right w:val="none" w:sz="0" w:space="0" w:color="auto"/>
              </w:divBdr>
            </w:div>
          </w:divsChild>
        </w:div>
        <w:div w:id="945424705">
          <w:marLeft w:val="0"/>
          <w:marRight w:val="0"/>
          <w:marTop w:val="0"/>
          <w:marBottom w:val="0"/>
          <w:divBdr>
            <w:top w:val="none" w:sz="0" w:space="0" w:color="auto"/>
            <w:left w:val="none" w:sz="0" w:space="0" w:color="auto"/>
            <w:bottom w:val="none" w:sz="0" w:space="0" w:color="auto"/>
            <w:right w:val="none" w:sz="0" w:space="0" w:color="auto"/>
          </w:divBdr>
        </w:div>
        <w:div w:id="1006982766">
          <w:marLeft w:val="0"/>
          <w:marRight w:val="0"/>
          <w:marTop w:val="0"/>
          <w:marBottom w:val="0"/>
          <w:divBdr>
            <w:top w:val="none" w:sz="0" w:space="0" w:color="auto"/>
            <w:left w:val="none" w:sz="0" w:space="0" w:color="auto"/>
            <w:bottom w:val="none" w:sz="0" w:space="0" w:color="auto"/>
            <w:right w:val="none" w:sz="0" w:space="0" w:color="auto"/>
          </w:divBdr>
        </w:div>
        <w:div w:id="1092776784">
          <w:marLeft w:val="0"/>
          <w:marRight w:val="0"/>
          <w:marTop w:val="0"/>
          <w:marBottom w:val="0"/>
          <w:divBdr>
            <w:top w:val="none" w:sz="0" w:space="0" w:color="auto"/>
            <w:left w:val="none" w:sz="0" w:space="0" w:color="auto"/>
            <w:bottom w:val="none" w:sz="0" w:space="0" w:color="auto"/>
            <w:right w:val="none" w:sz="0" w:space="0" w:color="auto"/>
          </w:divBdr>
        </w:div>
        <w:div w:id="1118377183">
          <w:marLeft w:val="0"/>
          <w:marRight w:val="0"/>
          <w:marTop w:val="0"/>
          <w:marBottom w:val="0"/>
          <w:divBdr>
            <w:top w:val="none" w:sz="0" w:space="0" w:color="auto"/>
            <w:left w:val="none" w:sz="0" w:space="0" w:color="auto"/>
            <w:bottom w:val="none" w:sz="0" w:space="0" w:color="auto"/>
            <w:right w:val="none" w:sz="0" w:space="0" w:color="auto"/>
          </w:divBdr>
        </w:div>
        <w:div w:id="1412267291">
          <w:marLeft w:val="0"/>
          <w:marRight w:val="0"/>
          <w:marTop w:val="0"/>
          <w:marBottom w:val="0"/>
          <w:divBdr>
            <w:top w:val="none" w:sz="0" w:space="0" w:color="auto"/>
            <w:left w:val="none" w:sz="0" w:space="0" w:color="auto"/>
            <w:bottom w:val="none" w:sz="0" w:space="0" w:color="auto"/>
            <w:right w:val="none" w:sz="0" w:space="0" w:color="auto"/>
          </w:divBdr>
        </w:div>
        <w:div w:id="1428424702">
          <w:marLeft w:val="0"/>
          <w:marRight w:val="0"/>
          <w:marTop w:val="0"/>
          <w:marBottom w:val="0"/>
          <w:divBdr>
            <w:top w:val="none" w:sz="0" w:space="0" w:color="auto"/>
            <w:left w:val="none" w:sz="0" w:space="0" w:color="auto"/>
            <w:bottom w:val="none" w:sz="0" w:space="0" w:color="auto"/>
            <w:right w:val="none" w:sz="0" w:space="0" w:color="auto"/>
          </w:divBdr>
        </w:div>
        <w:div w:id="1587572307">
          <w:marLeft w:val="0"/>
          <w:marRight w:val="0"/>
          <w:marTop w:val="0"/>
          <w:marBottom w:val="0"/>
          <w:divBdr>
            <w:top w:val="none" w:sz="0" w:space="0" w:color="auto"/>
            <w:left w:val="none" w:sz="0" w:space="0" w:color="auto"/>
            <w:bottom w:val="none" w:sz="0" w:space="0" w:color="auto"/>
            <w:right w:val="none" w:sz="0" w:space="0" w:color="auto"/>
          </w:divBdr>
        </w:div>
        <w:div w:id="1606109474">
          <w:marLeft w:val="0"/>
          <w:marRight w:val="0"/>
          <w:marTop w:val="0"/>
          <w:marBottom w:val="0"/>
          <w:divBdr>
            <w:top w:val="none" w:sz="0" w:space="0" w:color="auto"/>
            <w:left w:val="none" w:sz="0" w:space="0" w:color="auto"/>
            <w:bottom w:val="none" w:sz="0" w:space="0" w:color="auto"/>
            <w:right w:val="none" w:sz="0" w:space="0" w:color="auto"/>
          </w:divBdr>
        </w:div>
        <w:div w:id="1861242698">
          <w:marLeft w:val="0"/>
          <w:marRight w:val="0"/>
          <w:marTop w:val="0"/>
          <w:marBottom w:val="0"/>
          <w:divBdr>
            <w:top w:val="none" w:sz="0" w:space="0" w:color="auto"/>
            <w:left w:val="none" w:sz="0" w:space="0" w:color="auto"/>
            <w:bottom w:val="none" w:sz="0" w:space="0" w:color="auto"/>
            <w:right w:val="none" w:sz="0" w:space="0" w:color="auto"/>
          </w:divBdr>
        </w:div>
        <w:div w:id="1938322422">
          <w:marLeft w:val="0"/>
          <w:marRight w:val="0"/>
          <w:marTop w:val="0"/>
          <w:marBottom w:val="0"/>
          <w:divBdr>
            <w:top w:val="none" w:sz="0" w:space="0" w:color="auto"/>
            <w:left w:val="none" w:sz="0" w:space="0" w:color="auto"/>
            <w:bottom w:val="none" w:sz="0" w:space="0" w:color="auto"/>
            <w:right w:val="none" w:sz="0" w:space="0" w:color="auto"/>
          </w:divBdr>
        </w:div>
        <w:div w:id="2007707946">
          <w:marLeft w:val="0"/>
          <w:marRight w:val="0"/>
          <w:marTop w:val="0"/>
          <w:marBottom w:val="0"/>
          <w:divBdr>
            <w:top w:val="none" w:sz="0" w:space="0" w:color="auto"/>
            <w:left w:val="none" w:sz="0" w:space="0" w:color="auto"/>
            <w:bottom w:val="none" w:sz="0" w:space="0" w:color="auto"/>
            <w:right w:val="none" w:sz="0" w:space="0" w:color="auto"/>
          </w:divBdr>
        </w:div>
        <w:div w:id="2118140889">
          <w:marLeft w:val="0"/>
          <w:marRight w:val="0"/>
          <w:marTop w:val="0"/>
          <w:marBottom w:val="0"/>
          <w:divBdr>
            <w:top w:val="none" w:sz="0" w:space="0" w:color="auto"/>
            <w:left w:val="none" w:sz="0" w:space="0" w:color="auto"/>
            <w:bottom w:val="none" w:sz="0" w:space="0" w:color="auto"/>
            <w:right w:val="none" w:sz="0" w:space="0" w:color="auto"/>
          </w:divBdr>
        </w:div>
      </w:divsChild>
    </w:div>
    <w:div w:id="392391078">
      <w:bodyDiv w:val="1"/>
      <w:marLeft w:val="0"/>
      <w:marRight w:val="0"/>
      <w:marTop w:val="0"/>
      <w:marBottom w:val="0"/>
      <w:divBdr>
        <w:top w:val="none" w:sz="0" w:space="0" w:color="auto"/>
        <w:left w:val="none" w:sz="0" w:space="0" w:color="auto"/>
        <w:bottom w:val="none" w:sz="0" w:space="0" w:color="auto"/>
        <w:right w:val="none" w:sz="0" w:space="0" w:color="auto"/>
      </w:divBdr>
    </w:div>
    <w:div w:id="417941320">
      <w:bodyDiv w:val="1"/>
      <w:marLeft w:val="0"/>
      <w:marRight w:val="0"/>
      <w:marTop w:val="0"/>
      <w:marBottom w:val="0"/>
      <w:divBdr>
        <w:top w:val="none" w:sz="0" w:space="0" w:color="auto"/>
        <w:left w:val="none" w:sz="0" w:space="0" w:color="auto"/>
        <w:bottom w:val="none" w:sz="0" w:space="0" w:color="auto"/>
        <w:right w:val="none" w:sz="0" w:space="0" w:color="auto"/>
      </w:divBdr>
      <w:divsChild>
        <w:div w:id="1394742447">
          <w:marLeft w:val="446"/>
          <w:marRight w:val="0"/>
          <w:marTop w:val="0"/>
          <w:marBottom w:val="0"/>
          <w:divBdr>
            <w:top w:val="none" w:sz="0" w:space="0" w:color="auto"/>
            <w:left w:val="none" w:sz="0" w:space="0" w:color="auto"/>
            <w:bottom w:val="none" w:sz="0" w:space="0" w:color="auto"/>
            <w:right w:val="none" w:sz="0" w:space="0" w:color="auto"/>
          </w:divBdr>
        </w:div>
      </w:divsChild>
    </w:div>
    <w:div w:id="654997134">
      <w:bodyDiv w:val="1"/>
      <w:marLeft w:val="0"/>
      <w:marRight w:val="0"/>
      <w:marTop w:val="0"/>
      <w:marBottom w:val="0"/>
      <w:divBdr>
        <w:top w:val="none" w:sz="0" w:space="0" w:color="auto"/>
        <w:left w:val="none" w:sz="0" w:space="0" w:color="auto"/>
        <w:bottom w:val="none" w:sz="0" w:space="0" w:color="auto"/>
        <w:right w:val="none" w:sz="0" w:space="0" w:color="auto"/>
      </w:divBdr>
      <w:divsChild>
        <w:div w:id="1535539506">
          <w:marLeft w:val="446"/>
          <w:marRight w:val="0"/>
          <w:marTop w:val="0"/>
          <w:marBottom w:val="0"/>
          <w:divBdr>
            <w:top w:val="none" w:sz="0" w:space="0" w:color="auto"/>
            <w:left w:val="none" w:sz="0" w:space="0" w:color="auto"/>
            <w:bottom w:val="none" w:sz="0" w:space="0" w:color="auto"/>
            <w:right w:val="none" w:sz="0" w:space="0" w:color="auto"/>
          </w:divBdr>
        </w:div>
      </w:divsChild>
    </w:div>
    <w:div w:id="675158325">
      <w:bodyDiv w:val="1"/>
      <w:marLeft w:val="0"/>
      <w:marRight w:val="0"/>
      <w:marTop w:val="0"/>
      <w:marBottom w:val="0"/>
      <w:divBdr>
        <w:top w:val="none" w:sz="0" w:space="0" w:color="auto"/>
        <w:left w:val="none" w:sz="0" w:space="0" w:color="auto"/>
        <w:bottom w:val="none" w:sz="0" w:space="0" w:color="auto"/>
        <w:right w:val="none" w:sz="0" w:space="0" w:color="auto"/>
      </w:divBdr>
      <w:divsChild>
        <w:div w:id="56324748">
          <w:marLeft w:val="0"/>
          <w:marRight w:val="0"/>
          <w:marTop w:val="0"/>
          <w:marBottom w:val="0"/>
          <w:divBdr>
            <w:top w:val="none" w:sz="0" w:space="0" w:color="auto"/>
            <w:left w:val="none" w:sz="0" w:space="0" w:color="auto"/>
            <w:bottom w:val="none" w:sz="0" w:space="0" w:color="auto"/>
            <w:right w:val="none" w:sz="0" w:space="0" w:color="auto"/>
          </w:divBdr>
        </w:div>
        <w:div w:id="116265733">
          <w:marLeft w:val="0"/>
          <w:marRight w:val="0"/>
          <w:marTop w:val="0"/>
          <w:marBottom w:val="0"/>
          <w:divBdr>
            <w:top w:val="none" w:sz="0" w:space="0" w:color="auto"/>
            <w:left w:val="none" w:sz="0" w:space="0" w:color="auto"/>
            <w:bottom w:val="none" w:sz="0" w:space="0" w:color="auto"/>
            <w:right w:val="none" w:sz="0" w:space="0" w:color="auto"/>
          </w:divBdr>
        </w:div>
        <w:div w:id="1468279434">
          <w:marLeft w:val="0"/>
          <w:marRight w:val="0"/>
          <w:marTop w:val="0"/>
          <w:marBottom w:val="0"/>
          <w:divBdr>
            <w:top w:val="none" w:sz="0" w:space="0" w:color="auto"/>
            <w:left w:val="none" w:sz="0" w:space="0" w:color="auto"/>
            <w:bottom w:val="none" w:sz="0" w:space="0" w:color="auto"/>
            <w:right w:val="none" w:sz="0" w:space="0" w:color="auto"/>
          </w:divBdr>
        </w:div>
      </w:divsChild>
    </w:div>
    <w:div w:id="767849627">
      <w:bodyDiv w:val="1"/>
      <w:marLeft w:val="0"/>
      <w:marRight w:val="0"/>
      <w:marTop w:val="0"/>
      <w:marBottom w:val="0"/>
      <w:divBdr>
        <w:top w:val="none" w:sz="0" w:space="0" w:color="auto"/>
        <w:left w:val="none" w:sz="0" w:space="0" w:color="auto"/>
        <w:bottom w:val="none" w:sz="0" w:space="0" w:color="auto"/>
        <w:right w:val="none" w:sz="0" w:space="0" w:color="auto"/>
      </w:divBdr>
    </w:div>
    <w:div w:id="1246233482">
      <w:bodyDiv w:val="1"/>
      <w:marLeft w:val="0"/>
      <w:marRight w:val="0"/>
      <w:marTop w:val="0"/>
      <w:marBottom w:val="0"/>
      <w:divBdr>
        <w:top w:val="none" w:sz="0" w:space="0" w:color="auto"/>
        <w:left w:val="none" w:sz="0" w:space="0" w:color="auto"/>
        <w:bottom w:val="none" w:sz="0" w:space="0" w:color="auto"/>
        <w:right w:val="none" w:sz="0" w:space="0" w:color="auto"/>
      </w:divBdr>
    </w:div>
    <w:div w:id="1374042806">
      <w:bodyDiv w:val="1"/>
      <w:marLeft w:val="0"/>
      <w:marRight w:val="0"/>
      <w:marTop w:val="0"/>
      <w:marBottom w:val="0"/>
      <w:divBdr>
        <w:top w:val="none" w:sz="0" w:space="0" w:color="auto"/>
        <w:left w:val="none" w:sz="0" w:space="0" w:color="auto"/>
        <w:bottom w:val="none" w:sz="0" w:space="0" w:color="auto"/>
        <w:right w:val="none" w:sz="0" w:space="0" w:color="auto"/>
      </w:divBdr>
    </w:div>
    <w:div w:id="1711875931">
      <w:bodyDiv w:val="1"/>
      <w:marLeft w:val="0"/>
      <w:marRight w:val="0"/>
      <w:marTop w:val="0"/>
      <w:marBottom w:val="0"/>
      <w:divBdr>
        <w:top w:val="none" w:sz="0" w:space="0" w:color="auto"/>
        <w:left w:val="none" w:sz="0" w:space="0" w:color="auto"/>
        <w:bottom w:val="none" w:sz="0" w:space="0" w:color="auto"/>
        <w:right w:val="none" w:sz="0" w:space="0" w:color="auto"/>
      </w:divBdr>
    </w:div>
    <w:div w:id="1712799587">
      <w:bodyDiv w:val="1"/>
      <w:marLeft w:val="0"/>
      <w:marRight w:val="0"/>
      <w:marTop w:val="0"/>
      <w:marBottom w:val="0"/>
      <w:divBdr>
        <w:top w:val="none" w:sz="0" w:space="0" w:color="auto"/>
        <w:left w:val="none" w:sz="0" w:space="0" w:color="auto"/>
        <w:bottom w:val="none" w:sz="0" w:space="0" w:color="auto"/>
        <w:right w:val="none" w:sz="0" w:space="0" w:color="auto"/>
      </w:divBdr>
    </w:div>
    <w:div w:id="1813711215">
      <w:bodyDiv w:val="1"/>
      <w:marLeft w:val="0"/>
      <w:marRight w:val="0"/>
      <w:marTop w:val="0"/>
      <w:marBottom w:val="0"/>
      <w:divBdr>
        <w:top w:val="none" w:sz="0" w:space="0" w:color="auto"/>
        <w:left w:val="none" w:sz="0" w:space="0" w:color="auto"/>
        <w:bottom w:val="none" w:sz="0" w:space="0" w:color="auto"/>
        <w:right w:val="none" w:sz="0" w:space="0" w:color="auto"/>
      </w:divBdr>
    </w:div>
    <w:div w:id="1870683832">
      <w:bodyDiv w:val="1"/>
      <w:marLeft w:val="0"/>
      <w:marRight w:val="0"/>
      <w:marTop w:val="0"/>
      <w:marBottom w:val="0"/>
      <w:divBdr>
        <w:top w:val="none" w:sz="0" w:space="0" w:color="auto"/>
        <w:left w:val="none" w:sz="0" w:space="0" w:color="auto"/>
        <w:bottom w:val="none" w:sz="0" w:space="0" w:color="auto"/>
        <w:right w:val="none" w:sz="0" w:space="0" w:color="auto"/>
      </w:divBdr>
    </w:div>
    <w:div w:id="2108383652">
      <w:bodyDiv w:val="1"/>
      <w:marLeft w:val="0"/>
      <w:marRight w:val="0"/>
      <w:marTop w:val="0"/>
      <w:marBottom w:val="0"/>
      <w:divBdr>
        <w:top w:val="none" w:sz="0" w:space="0" w:color="auto"/>
        <w:left w:val="none" w:sz="0" w:space="0" w:color="auto"/>
        <w:bottom w:val="none" w:sz="0" w:space="0" w:color="auto"/>
        <w:right w:val="none" w:sz="0" w:space="0" w:color="auto"/>
      </w:divBdr>
      <w:divsChild>
        <w:div w:id="569465675">
          <w:marLeft w:val="0"/>
          <w:marRight w:val="0"/>
          <w:marTop w:val="0"/>
          <w:marBottom w:val="0"/>
          <w:divBdr>
            <w:top w:val="none" w:sz="0" w:space="0" w:color="auto"/>
            <w:left w:val="none" w:sz="0" w:space="0" w:color="auto"/>
            <w:bottom w:val="none" w:sz="0" w:space="0" w:color="auto"/>
            <w:right w:val="none" w:sz="0" w:space="0" w:color="auto"/>
          </w:divBdr>
        </w:div>
        <w:div w:id="735930282">
          <w:marLeft w:val="0"/>
          <w:marRight w:val="0"/>
          <w:marTop w:val="0"/>
          <w:marBottom w:val="0"/>
          <w:divBdr>
            <w:top w:val="none" w:sz="0" w:space="0" w:color="auto"/>
            <w:left w:val="none" w:sz="0" w:space="0" w:color="auto"/>
            <w:bottom w:val="none" w:sz="0" w:space="0" w:color="auto"/>
            <w:right w:val="none" w:sz="0" w:space="0" w:color="auto"/>
          </w:divBdr>
        </w:div>
        <w:div w:id="2094816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crosoft Imagine Cup">
      <a:dk1>
        <a:srgbClr val="1A1A1A"/>
      </a:dk1>
      <a:lt1>
        <a:srgbClr val="FFFFFF"/>
      </a:lt1>
      <a:dk2>
        <a:srgbClr val="0D0D0D"/>
      </a:dk2>
      <a:lt2>
        <a:srgbClr val="E6E6E6"/>
      </a:lt2>
      <a:accent1>
        <a:srgbClr val="5C2D91"/>
      </a:accent1>
      <a:accent2>
        <a:srgbClr val="0078D4"/>
      </a:accent2>
      <a:accent3>
        <a:srgbClr val="8661C5"/>
      </a:accent3>
      <a:accent4>
        <a:srgbClr val="50E6FF"/>
      </a:accent4>
      <a:accent5>
        <a:srgbClr val="9BF00B"/>
      </a:accent5>
      <a:accent6>
        <a:srgbClr val="FFB900"/>
      </a:accent6>
      <a:hlink>
        <a:srgbClr val="0078D4"/>
      </a:hlink>
      <a:folHlink>
        <a:srgbClr val="0078D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EBA41DF053A42A565843FD735DB52" ma:contentTypeVersion="25" ma:contentTypeDescription="Create a new document." ma:contentTypeScope="" ma:versionID="0e1a8ad2d25ca157b2cf976d1d90a3bb">
  <xsd:schema xmlns:xsd="http://www.w3.org/2001/XMLSchema" xmlns:xs="http://www.w3.org/2001/XMLSchema" xmlns:p="http://schemas.microsoft.com/office/2006/metadata/properties" xmlns:ns1="http://schemas.microsoft.com/sharepoint/v3" xmlns:ns2="c5c3cf17-c142-4642-88c2-c5ea90bebaae" xmlns:ns3="f25c4f94-4741-42a3-bc26-503ccc90049e" xmlns:ns4="230e9df3-be65-4c73-a93b-d1236ebd677e" targetNamespace="http://schemas.microsoft.com/office/2006/metadata/properties" ma:root="true" ma:fieldsID="6d97f605a584ba84b70e5fd8ff343b9a" ns1:_="" ns2:_="" ns3:_="" ns4:_="">
    <xsd:import namespace="http://schemas.microsoft.com/sharepoint/v3"/>
    <xsd:import namespace="c5c3cf17-c142-4642-88c2-c5ea90bebaae"/>
    <xsd:import namespace="f25c4f94-4741-42a3-bc26-503ccc90049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EventHashCode" minOccurs="0"/>
                <xsd:element ref="ns2:MediaServiceGenerationTime" minOccurs="0"/>
                <xsd:element ref="ns2:MediaServiceLocation" minOccurs="0"/>
                <xsd:element ref="ns2:MediaServiceOCR" minOccurs="0"/>
                <xsd:element ref="ns2:MediaServiceAutoKeyPoints" minOccurs="0"/>
                <xsd:element ref="ns2:MediaServiceKeyPoints" minOccurs="0"/>
                <xsd:element ref="ns2:MediaServiceTranscript"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SearchProperties" minOccurs="0"/>
                <xsd:element ref="ns2:MediaServiceDocTags" minOccurs="0"/>
                <xsd:element ref="ns2:MediaServiceObjectDetectorVersions"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3cf17-c142-4642-88c2-c5ea90beb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Group" ma:index="32" nillable="true" ma:displayName="Group" ma:format="Dropdown" ma:internalName="Group">
      <xsd:simpleType>
        <xsd:restriction base="dms:Choice">
          <xsd:enumeration value="FY24"/>
          <xsd:enumeration value="FY23"/>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f25c4f94-4741-42a3-bc26-503ccc9004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6bab8541-4f9b-44c9-9e70-96bd37a5eeb9}" ma:internalName="TaxCatchAll" ma:showField="CatchAllData" ma:web="f25c4f94-4741-42a3-bc26-503ccc900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c5c3cf17-c142-4642-88c2-c5ea90bebaae">
      <Terms xmlns="http://schemas.microsoft.com/office/infopath/2007/PartnerControls"/>
    </lcf76f155ced4ddcb4097134ff3c332f>
    <TaxCatchAll xmlns="230e9df3-be65-4c73-a93b-d1236ebd677e" xsi:nil="true"/>
    <MediaServiceTranscript xmlns="c5c3cf17-c142-4642-88c2-c5ea90bebaae" xsi:nil="true"/>
    <MediaServiceKeyPoints xmlns="c5c3cf17-c142-4642-88c2-c5ea90bebaae" xsi:nil="true"/>
    <Group xmlns="c5c3cf17-c142-4642-88c2-c5ea90bebaae" xsi:nil="true"/>
  </documentManagement>
</p:properties>
</file>

<file path=customXml/itemProps1.xml><?xml version="1.0" encoding="utf-8"?>
<ds:datastoreItem xmlns:ds="http://schemas.openxmlformats.org/officeDocument/2006/customXml" ds:itemID="{4F215576-BCD1-4077-9388-6DD04CF7844E}"/>
</file>

<file path=customXml/itemProps2.xml><?xml version="1.0" encoding="utf-8"?>
<ds:datastoreItem xmlns:ds="http://schemas.openxmlformats.org/officeDocument/2006/customXml" ds:itemID="{70E4E23F-649A-4053-9D1F-179E8A2050EA}">
  <ds:schemaRefs>
    <ds:schemaRef ds:uri="http://schemas.microsoft.com/sharepoint/v3/contenttype/forms"/>
  </ds:schemaRefs>
</ds:datastoreItem>
</file>

<file path=customXml/itemProps3.xml><?xml version="1.0" encoding="utf-8"?>
<ds:datastoreItem xmlns:ds="http://schemas.openxmlformats.org/officeDocument/2006/customXml" ds:itemID="{D930DAEA-E77B-487D-B3CB-31B3247BA627}">
  <ds:schemaRefs>
    <ds:schemaRef ds:uri="http://schemas.openxmlformats.org/officeDocument/2006/bibliography"/>
  </ds:schemaRefs>
</ds:datastoreItem>
</file>

<file path=customXml/itemProps4.xml><?xml version="1.0" encoding="utf-8"?>
<ds:datastoreItem xmlns:ds="http://schemas.openxmlformats.org/officeDocument/2006/customXml" ds:itemID="{A81717A7-000F-409B-B097-CA28154FA453}">
  <ds:schemaRefs>
    <ds:schemaRef ds:uri="http://schemas.microsoft.com/office/2006/metadata/properties"/>
    <ds:schemaRef ds:uri="http://schemas.microsoft.com/office/infopath/2007/PartnerControls"/>
    <ds:schemaRef ds:uri="http://schemas.microsoft.com/sharepoint/v3"/>
    <ds:schemaRef ds:uri="919e706f-a5fe-4621-aeda-dd6a2c771a0e"/>
    <ds:schemaRef ds:uri="bcf83094-83c8-4828-8d1d-23723145b1f3"/>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Links>
    <vt:vector size="12" baseType="variant">
      <vt:variant>
        <vt:i4>655381</vt:i4>
      </vt:variant>
      <vt:variant>
        <vt:i4>3</vt:i4>
      </vt:variant>
      <vt:variant>
        <vt:i4>0</vt:i4>
      </vt:variant>
      <vt:variant>
        <vt:i4>5</vt:i4>
      </vt:variant>
      <vt:variant>
        <vt:lpwstr>https://education.minecraft.net/hour-of-code-2020</vt:lpwstr>
      </vt:variant>
      <vt:variant>
        <vt:lpwstr/>
      </vt:variant>
      <vt:variant>
        <vt:i4>3604599</vt:i4>
      </vt:variant>
      <vt:variant>
        <vt:i4>0</vt:i4>
      </vt:variant>
      <vt:variant>
        <vt:i4>0</vt:i4>
      </vt:variant>
      <vt:variant>
        <vt:i4>5</vt:i4>
      </vt:variant>
      <vt:variant>
        <vt:lpwstr>https://azure.microsoft.com/en-au/services/cognitive-services/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2022-01-26T01:51:00Z</dcterms:created>
  <dcterms:modified xsi:type="dcterms:W3CDTF">2023-09-28T17:54:00Z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0x0101000B1EBA41DF053A42A565843FD735DB52</vt:lpwstr>
  </property>
  <property fmtid="{D5CDD505-2E9C-101B-9397-08002B2CF9AE}" pid="4" name="Order">
    <vt:r8>2505500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